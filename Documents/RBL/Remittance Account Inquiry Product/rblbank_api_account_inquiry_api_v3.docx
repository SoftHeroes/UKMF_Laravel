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6A4" w:rsidRDefault="008306A4" w:rsidP="008306A4">
      <w:pPr>
        <w:suppressAutoHyphens w:val="0"/>
        <w:rPr>
          <w:rFonts w:ascii="Times" w:hAnsi="Times" w:cs="Segoe UI"/>
          <w:b/>
          <w:sz w:val="36"/>
          <w:szCs w:val="20"/>
        </w:rPr>
      </w:pPr>
    </w:p>
    <w:tbl>
      <w:tblPr>
        <w:tblW w:w="5000" w:type="pct"/>
        <w:jc w:val="center"/>
        <w:tblLook w:val="04A0" w:firstRow="1" w:lastRow="0" w:firstColumn="1" w:lastColumn="0" w:noHBand="0" w:noVBand="1"/>
      </w:tblPr>
      <w:tblGrid>
        <w:gridCol w:w="9576"/>
      </w:tblGrid>
      <w:tr w:rsidR="008306A4" w:rsidRPr="00CE34EF" w:rsidTr="008306A4">
        <w:trPr>
          <w:trHeight w:val="2880"/>
          <w:jc w:val="center"/>
        </w:trPr>
        <w:tc>
          <w:tcPr>
            <w:tcW w:w="5000" w:type="pct"/>
          </w:tcPr>
          <w:p w:rsidR="008306A4" w:rsidRDefault="00C324DA" w:rsidP="008306A4">
            <w:pPr>
              <w:pStyle w:val="NoSpacing"/>
              <w:jc w:val="center"/>
              <w:rPr>
                <w:rFonts w:asciiTheme="majorHAnsi" w:eastAsiaTheme="majorEastAsia" w:hAnsiTheme="majorHAnsi" w:cs="Arial"/>
                <w:caps/>
              </w:rPr>
            </w:pPr>
            <w:sdt>
              <w:sdtPr>
                <w:rPr>
                  <w:rFonts w:asciiTheme="majorHAnsi" w:eastAsiaTheme="majorEastAsia" w:hAnsiTheme="majorHAnsi" w:cs="Arial"/>
                  <w:caps/>
                </w:rPr>
                <w:alias w:val="Company"/>
                <w:id w:val="15524243"/>
                <w:placeholder>
                  <w:docPart w:val="DACA7D60B2204C209B258905B810A542"/>
                </w:placeholder>
                <w:dataBinding w:prefixMappings="xmlns:ns0='http://schemas.openxmlformats.org/officeDocument/2006/extended-properties'" w:xpath="/ns0:Properties[1]/ns0:Company[1]" w:storeItemID="{6668398D-A668-4E3E-A5EB-62B293D839F1}"/>
                <w:text/>
              </w:sdtPr>
              <w:sdtEndPr>
                <w:rPr>
                  <w:b/>
                </w:rPr>
              </w:sdtEndPr>
              <w:sdtContent>
                <w:r w:rsidR="005242EF">
                  <w:rPr>
                    <w:rFonts w:asciiTheme="majorHAnsi" w:eastAsiaTheme="majorEastAsia" w:hAnsiTheme="majorHAnsi" w:cs="Arial"/>
                    <w:caps/>
                  </w:rPr>
                  <w:t>RBL Bank ltd</w:t>
                </w:r>
              </w:sdtContent>
            </w:sdt>
          </w:p>
          <w:p w:rsidR="008306A4" w:rsidRPr="00EB4011" w:rsidRDefault="008306A4" w:rsidP="008306A4">
            <w:pPr>
              <w:rPr>
                <w:rFonts w:eastAsiaTheme="majorEastAsia"/>
              </w:rPr>
            </w:pPr>
          </w:p>
          <w:p w:rsidR="008306A4" w:rsidRPr="00EB4011" w:rsidRDefault="008306A4" w:rsidP="008306A4">
            <w:pPr>
              <w:rPr>
                <w:rFonts w:eastAsiaTheme="majorEastAsia"/>
              </w:rPr>
            </w:pPr>
          </w:p>
          <w:p w:rsidR="008306A4" w:rsidRPr="00EB4011" w:rsidRDefault="008306A4" w:rsidP="008306A4">
            <w:pPr>
              <w:rPr>
                <w:rFonts w:eastAsiaTheme="majorEastAsia"/>
              </w:rPr>
            </w:pPr>
          </w:p>
          <w:p w:rsidR="008306A4" w:rsidRPr="00EB4011" w:rsidRDefault="008306A4" w:rsidP="008306A4">
            <w:pPr>
              <w:rPr>
                <w:rFonts w:eastAsiaTheme="majorEastAsia"/>
              </w:rPr>
            </w:pPr>
          </w:p>
          <w:p w:rsidR="008306A4" w:rsidRPr="00EB4011" w:rsidRDefault="008306A4" w:rsidP="008306A4">
            <w:pPr>
              <w:rPr>
                <w:rFonts w:eastAsiaTheme="majorEastAsia"/>
              </w:rPr>
            </w:pPr>
          </w:p>
          <w:p w:rsidR="008306A4" w:rsidRDefault="008306A4" w:rsidP="008306A4">
            <w:pPr>
              <w:rPr>
                <w:rFonts w:eastAsiaTheme="majorEastAsia"/>
              </w:rPr>
            </w:pPr>
          </w:p>
          <w:p w:rsidR="008306A4" w:rsidRPr="00EB4011" w:rsidRDefault="008306A4" w:rsidP="008306A4">
            <w:pPr>
              <w:tabs>
                <w:tab w:val="left" w:pos="5385"/>
              </w:tabs>
              <w:rPr>
                <w:rFonts w:eastAsiaTheme="majorEastAsia"/>
              </w:rPr>
            </w:pPr>
            <w:r>
              <w:rPr>
                <w:rFonts w:eastAsiaTheme="majorEastAsia"/>
              </w:rPr>
              <w:tab/>
            </w:r>
          </w:p>
        </w:tc>
      </w:tr>
      <w:tr w:rsidR="008306A4" w:rsidRPr="00CE34EF" w:rsidTr="008306A4">
        <w:trPr>
          <w:trHeight w:val="1440"/>
          <w:jc w:val="center"/>
        </w:trPr>
        <w:sdt>
          <w:sdtPr>
            <w:rPr>
              <w:rFonts w:asciiTheme="majorHAnsi" w:eastAsiaTheme="majorEastAsia" w:hAnsiTheme="majorHAnsi" w:cs="Arial"/>
              <w:b/>
              <w:sz w:val="40"/>
              <w:szCs w:val="40"/>
            </w:rPr>
            <w:alias w:val="Title"/>
            <w:id w:val="15524250"/>
            <w:placeholder>
              <w:docPart w:val="9FE85AD3CDB942A3B74D8EA5AA0ECC8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306A4" w:rsidRPr="00CE34EF" w:rsidRDefault="00070608" w:rsidP="00070608">
                <w:pPr>
                  <w:pStyle w:val="NoSpacing"/>
                  <w:jc w:val="center"/>
                  <w:rPr>
                    <w:rFonts w:asciiTheme="majorHAnsi" w:eastAsiaTheme="majorEastAsia" w:hAnsiTheme="majorHAnsi" w:cs="Arial"/>
                    <w:sz w:val="80"/>
                    <w:szCs w:val="80"/>
                  </w:rPr>
                </w:pPr>
                <w:r>
                  <w:rPr>
                    <w:rFonts w:asciiTheme="majorHAnsi" w:eastAsiaTheme="majorEastAsia" w:hAnsiTheme="majorHAnsi" w:cs="Arial"/>
                    <w:b/>
                    <w:sz w:val="40"/>
                    <w:szCs w:val="40"/>
                  </w:rPr>
                  <w:t xml:space="preserve">Account Inquiry </w:t>
                </w:r>
                <w:r w:rsidR="00F2591B">
                  <w:rPr>
                    <w:rFonts w:asciiTheme="majorHAnsi" w:eastAsiaTheme="majorEastAsia" w:hAnsiTheme="majorHAnsi" w:cs="Arial"/>
                    <w:b/>
                    <w:sz w:val="40"/>
                    <w:szCs w:val="40"/>
                  </w:rPr>
                  <w:t>API</w:t>
                </w:r>
              </w:p>
            </w:tc>
          </w:sdtContent>
        </w:sdt>
      </w:tr>
      <w:tr w:rsidR="008306A4" w:rsidRPr="00CE34EF" w:rsidTr="008306A4">
        <w:trPr>
          <w:trHeight w:val="720"/>
          <w:jc w:val="center"/>
        </w:trPr>
        <w:sdt>
          <w:sdtPr>
            <w:rPr>
              <w:rFonts w:asciiTheme="majorHAnsi" w:eastAsiaTheme="majorEastAsia" w:hAnsiTheme="majorHAnsi" w:cs="Arial"/>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8306A4" w:rsidRPr="00CE34EF" w:rsidRDefault="008306A4" w:rsidP="008306A4">
                <w:pPr>
                  <w:pStyle w:val="NoSpacing"/>
                  <w:jc w:val="center"/>
                  <w:rPr>
                    <w:rFonts w:asciiTheme="majorHAnsi" w:eastAsiaTheme="majorEastAsia" w:hAnsiTheme="majorHAnsi" w:cs="Arial"/>
                    <w:sz w:val="44"/>
                    <w:szCs w:val="44"/>
                  </w:rPr>
                </w:pPr>
                <w:r>
                  <w:rPr>
                    <w:rFonts w:asciiTheme="majorHAnsi" w:eastAsiaTheme="majorEastAsia" w:hAnsiTheme="majorHAnsi" w:cs="Arial"/>
                    <w:sz w:val="44"/>
                    <w:szCs w:val="44"/>
                  </w:rPr>
                  <w:t xml:space="preserve">     </w:t>
                </w:r>
              </w:p>
            </w:tc>
          </w:sdtContent>
        </w:sdt>
      </w:tr>
      <w:tr w:rsidR="008306A4" w:rsidRPr="00CE34EF" w:rsidTr="008306A4">
        <w:trPr>
          <w:trHeight w:val="360"/>
          <w:jc w:val="center"/>
        </w:trPr>
        <w:tc>
          <w:tcPr>
            <w:tcW w:w="5000" w:type="pct"/>
            <w:vAlign w:val="center"/>
          </w:tcPr>
          <w:p w:rsidR="008306A4" w:rsidRPr="00CE34EF" w:rsidRDefault="008306A4" w:rsidP="008306A4">
            <w:pPr>
              <w:pStyle w:val="NoSpacing"/>
              <w:jc w:val="center"/>
              <w:rPr>
                <w:rFonts w:asciiTheme="majorHAnsi" w:hAnsiTheme="majorHAnsi" w:cs="Arial"/>
              </w:rPr>
            </w:pPr>
          </w:p>
          <w:p w:rsidR="008306A4" w:rsidRPr="00CE34EF" w:rsidRDefault="008306A4" w:rsidP="008306A4">
            <w:pPr>
              <w:pStyle w:val="NoSpacing"/>
              <w:jc w:val="center"/>
              <w:rPr>
                <w:rFonts w:asciiTheme="majorHAnsi" w:hAnsiTheme="majorHAnsi" w:cs="Arial"/>
              </w:rPr>
            </w:pPr>
          </w:p>
          <w:p w:rsidR="008306A4" w:rsidRPr="00CE34EF" w:rsidRDefault="008306A4" w:rsidP="008306A4">
            <w:pPr>
              <w:pStyle w:val="NoSpacing"/>
              <w:jc w:val="center"/>
              <w:rPr>
                <w:rFonts w:asciiTheme="majorHAnsi" w:hAnsiTheme="majorHAnsi" w:cs="Arial"/>
              </w:rPr>
            </w:pPr>
            <w:r w:rsidRPr="00CE34EF">
              <w:rPr>
                <w:rFonts w:asciiTheme="majorHAnsi" w:hAnsiTheme="majorHAnsi" w:cs="Arial"/>
                <w:noProof/>
                <w:lang w:eastAsia="en-US"/>
              </w:rPr>
              <w:drawing>
                <wp:inline distT="0" distB="0" distL="0" distR="0" wp14:anchorId="35073FAA" wp14:editId="72222DD4">
                  <wp:extent cx="1110615" cy="32639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110615" cy="326390"/>
                          </a:xfrm>
                          <a:prstGeom prst="rect">
                            <a:avLst/>
                          </a:prstGeom>
                          <a:noFill/>
                          <a:ln w="9525">
                            <a:noFill/>
                            <a:miter lim="800000"/>
                            <a:headEnd/>
                            <a:tailEnd/>
                          </a:ln>
                        </pic:spPr>
                      </pic:pic>
                    </a:graphicData>
                  </a:graphic>
                </wp:inline>
              </w:drawing>
            </w:r>
          </w:p>
        </w:tc>
      </w:tr>
      <w:tr w:rsidR="008306A4" w:rsidRPr="00CE34EF" w:rsidTr="008306A4">
        <w:trPr>
          <w:trHeight w:val="360"/>
          <w:jc w:val="center"/>
        </w:trPr>
        <w:tc>
          <w:tcPr>
            <w:tcW w:w="5000" w:type="pct"/>
            <w:vAlign w:val="center"/>
          </w:tcPr>
          <w:p w:rsidR="008306A4" w:rsidRPr="00CE34EF" w:rsidRDefault="008306A4" w:rsidP="008306A4">
            <w:pPr>
              <w:pStyle w:val="NoSpacing"/>
              <w:jc w:val="center"/>
              <w:rPr>
                <w:rFonts w:asciiTheme="majorHAnsi" w:hAnsiTheme="majorHAnsi" w:cs="Arial"/>
                <w:b/>
                <w:bCs/>
              </w:rPr>
            </w:pPr>
          </w:p>
          <w:p w:rsidR="008306A4" w:rsidRPr="00CE34EF" w:rsidRDefault="008306A4" w:rsidP="008306A4">
            <w:pPr>
              <w:pStyle w:val="NoSpacing"/>
              <w:jc w:val="center"/>
              <w:rPr>
                <w:rFonts w:asciiTheme="majorHAnsi" w:hAnsiTheme="majorHAnsi" w:cs="Arial"/>
                <w:b/>
                <w:bCs/>
              </w:rPr>
            </w:pPr>
          </w:p>
        </w:tc>
      </w:tr>
      <w:tr w:rsidR="008306A4" w:rsidRPr="00CE34EF" w:rsidTr="008306A4">
        <w:trPr>
          <w:trHeight w:val="360"/>
          <w:jc w:val="center"/>
        </w:trPr>
        <w:sdt>
          <w:sdtPr>
            <w:rPr>
              <w:rFonts w:asciiTheme="majorHAnsi" w:hAnsiTheme="majorHAnsi" w:cs="Arial"/>
              <w:b/>
              <w:bCs/>
            </w:rPr>
            <w:alias w:val="Date"/>
            <w:id w:val="516659546"/>
            <w:showingPlcHdr/>
            <w:dataBinding w:prefixMappings="xmlns:ns0='http://schemas.microsoft.com/office/2006/coverPageProps'" w:xpath="/ns0:CoverPageProperties[1]/ns0:PublishDate[1]" w:storeItemID="{55AF091B-3C7A-41E3-B477-F2FDAA23CFDA}"/>
            <w:date w:fullDate="2018-01-06T00:00:00Z">
              <w:dateFormat w:val="M/d/yyyy"/>
              <w:lid w:val="en-US"/>
              <w:storeMappedDataAs w:val="dateTime"/>
              <w:calendar w:val="gregorian"/>
            </w:date>
          </w:sdtPr>
          <w:sdtEndPr/>
          <w:sdtContent>
            <w:tc>
              <w:tcPr>
                <w:tcW w:w="5000" w:type="pct"/>
                <w:vAlign w:val="center"/>
              </w:tcPr>
              <w:p w:rsidR="008306A4" w:rsidRPr="00CE34EF" w:rsidRDefault="008306A4" w:rsidP="008306A4">
                <w:pPr>
                  <w:pStyle w:val="NoSpacing"/>
                  <w:jc w:val="center"/>
                  <w:rPr>
                    <w:rFonts w:asciiTheme="majorHAnsi" w:hAnsiTheme="majorHAnsi" w:cs="Arial"/>
                    <w:b/>
                    <w:bCs/>
                  </w:rPr>
                </w:pPr>
                <w:r>
                  <w:rPr>
                    <w:rFonts w:asciiTheme="majorHAnsi" w:hAnsiTheme="majorHAnsi" w:cs="Arial"/>
                    <w:b/>
                    <w:bCs/>
                  </w:rPr>
                  <w:t xml:space="preserve">     </w:t>
                </w:r>
              </w:p>
            </w:tc>
          </w:sdtContent>
        </w:sdt>
      </w:tr>
    </w:tbl>
    <w:p w:rsidR="008306A4" w:rsidRDefault="008306A4" w:rsidP="008306A4">
      <w:pPr>
        <w:jc w:val="center"/>
        <w:rPr>
          <w:rFonts w:ascii="Century Schoolbook L;Times New" w:hAnsi="Century Schoolbook L;Times New" w:cs="Century Schoolbook L;Times New"/>
          <w:b/>
          <w:color w:val="333399"/>
          <w:sz w:val="28"/>
          <w:szCs w:val="28"/>
        </w:rPr>
      </w:pPr>
      <w:r>
        <w:rPr>
          <w:rFonts w:ascii="Century Schoolbook L;Times New" w:hAnsi="Century Schoolbook L;Times New" w:cs="Century Schoolbook L;Times New"/>
          <w:b/>
          <w:color w:val="333399"/>
          <w:sz w:val="28"/>
          <w:szCs w:val="28"/>
        </w:rPr>
        <w:t>Version: 1.</w:t>
      </w:r>
      <w:r w:rsidR="00C51FDC">
        <w:rPr>
          <w:rFonts w:ascii="Century Schoolbook L;Times New" w:hAnsi="Century Schoolbook L;Times New" w:cs="Century Schoolbook L;Times New"/>
          <w:b/>
          <w:color w:val="333399"/>
          <w:sz w:val="28"/>
          <w:szCs w:val="28"/>
        </w:rPr>
        <w:t>0</w:t>
      </w:r>
      <w:r>
        <w:rPr>
          <w:rFonts w:ascii="Century Schoolbook L;Times New" w:hAnsi="Century Schoolbook L;Times New" w:cs="Century Schoolbook L;Times New"/>
          <w:b/>
          <w:color w:val="333399"/>
          <w:sz w:val="28"/>
          <w:szCs w:val="28"/>
        </w:rPr>
        <w:t>1</w:t>
      </w:r>
    </w:p>
    <w:p w:rsidR="008306A4" w:rsidRDefault="008306A4" w:rsidP="008306A4">
      <w:pPr>
        <w:rPr>
          <w:rFonts w:ascii="Century Schoolbook L;Times New" w:hAnsi="Century Schoolbook L;Times New" w:cs="Century Schoolbook L;Times New"/>
          <w:b/>
          <w:color w:val="333399"/>
          <w:sz w:val="28"/>
          <w:szCs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rPr>
          <w:rFonts w:ascii="Century Schoolbook L;Times New" w:hAnsi="Century Schoolbook L;Times New" w:cs="Century Schoolbook L;Times New"/>
          <w:sz w:val="20"/>
          <w:szCs w:val="20"/>
        </w:rPr>
      </w:pPr>
    </w:p>
    <w:p w:rsidR="008306A4" w:rsidRDefault="008306A4" w:rsidP="008306A4">
      <w:pPr>
        <w:rPr>
          <w:rFonts w:ascii="Century Schoolbook L;Times New" w:hAnsi="Century Schoolbook L;Times New" w:cs="Century Schoolbook L;Times New"/>
          <w:sz w:val="20"/>
          <w:szCs w:val="20"/>
        </w:rPr>
      </w:pPr>
    </w:p>
    <w:p w:rsidR="008306A4" w:rsidRDefault="008306A4" w:rsidP="008306A4">
      <w:pPr>
        <w:rPr>
          <w:rFonts w:ascii="Century Schoolbook L;Times New" w:hAnsi="Century Schoolbook L;Times New" w:cs="Century Schoolbook L;Times New"/>
          <w:sz w:val="20"/>
          <w:szCs w:val="20"/>
        </w:rPr>
      </w:pPr>
    </w:p>
    <w:p w:rsidR="008306A4" w:rsidRDefault="008306A4" w:rsidP="008306A4">
      <w:pPr>
        <w:rPr>
          <w:rFonts w:ascii="Century Schoolbook L;Times New" w:hAnsi="Century Schoolbook L;Times New" w:cs="Century Schoolbook L;Times New"/>
          <w:sz w:val="20"/>
          <w:szCs w:val="20"/>
        </w:rPr>
      </w:pPr>
    </w:p>
    <w:p w:rsidR="008306A4" w:rsidRDefault="008306A4" w:rsidP="008306A4">
      <w:pPr>
        <w:jc w:val="center"/>
        <w:rPr>
          <w:rFonts w:asciiTheme="majorHAnsi" w:hAnsiTheme="majorHAnsi" w:cs="Arial"/>
          <w:b/>
          <w:sz w:val="28"/>
        </w:rPr>
      </w:pPr>
      <w:r>
        <w:rPr>
          <w:rFonts w:asciiTheme="majorHAnsi" w:hAnsiTheme="majorHAnsi" w:cs="Arial"/>
          <w:b/>
          <w:color w:val="auto"/>
          <w:sz w:val="32"/>
          <w:szCs w:val="32"/>
        </w:rPr>
        <w:t xml:space="preserve">**** </w:t>
      </w:r>
      <w:r>
        <w:rPr>
          <w:rFonts w:asciiTheme="majorHAnsi" w:hAnsiTheme="majorHAnsi" w:cs="Arial"/>
          <w:b/>
          <w:sz w:val="28"/>
        </w:rPr>
        <w:t>Version</w:t>
      </w:r>
      <w:r w:rsidRPr="00CE34EF">
        <w:rPr>
          <w:rFonts w:asciiTheme="majorHAnsi" w:hAnsiTheme="majorHAnsi" w:cs="Arial"/>
          <w:b/>
          <w:sz w:val="28"/>
        </w:rPr>
        <w:t xml:space="preserve"> History</w:t>
      </w:r>
      <w:r>
        <w:rPr>
          <w:rFonts w:asciiTheme="majorHAnsi" w:hAnsiTheme="majorHAnsi" w:cs="Arial"/>
          <w:b/>
          <w:sz w:val="28"/>
        </w:rPr>
        <w:t xml:space="preserve"> ****</w:t>
      </w:r>
    </w:p>
    <w:p w:rsidR="008306A4" w:rsidRPr="00CE34EF" w:rsidRDefault="008306A4" w:rsidP="008306A4">
      <w:pPr>
        <w:jc w:val="center"/>
        <w:rPr>
          <w:rFonts w:asciiTheme="majorHAnsi" w:hAnsiTheme="majorHAnsi" w:cs="Arial"/>
          <w:b/>
          <w:sz w:val="28"/>
        </w:rPr>
      </w:pPr>
    </w:p>
    <w:tbl>
      <w:tblPr>
        <w:tblW w:w="9783" w:type="dxa"/>
        <w:tblInd w:w="-60" w:type="dxa"/>
        <w:tblBorders>
          <w:top w:val="single" w:sz="4" w:space="0" w:color="000001"/>
          <w:left w:val="single" w:sz="4" w:space="0" w:color="000001"/>
          <w:bottom w:val="nil"/>
          <w:right w:val="nil"/>
          <w:insideH w:val="nil"/>
          <w:insideV w:val="nil"/>
        </w:tblBorders>
        <w:tblLayout w:type="fixed"/>
        <w:tblCellMar>
          <w:left w:w="93" w:type="dxa"/>
        </w:tblCellMar>
        <w:tblLook w:val="04A0" w:firstRow="1" w:lastRow="0" w:firstColumn="1" w:lastColumn="0" w:noHBand="0" w:noVBand="1"/>
      </w:tblPr>
      <w:tblGrid>
        <w:gridCol w:w="1233"/>
        <w:gridCol w:w="1080"/>
        <w:gridCol w:w="5896"/>
        <w:gridCol w:w="1574"/>
      </w:tblGrid>
      <w:tr w:rsidR="008306A4" w:rsidRPr="00CE34EF" w:rsidTr="008306A4">
        <w:trPr>
          <w:cantSplit/>
          <w:trHeight w:hRule="exact" w:val="793"/>
        </w:trPr>
        <w:tc>
          <w:tcPr>
            <w:tcW w:w="1233" w:type="dxa"/>
            <w:tcBorders>
              <w:top w:val="single" w:sz="4" w:space="0" w:color="000001"/>
              <w:left w:val="single" w:sz="4" w:space="0" w:color="000001"/>
              <w:bottom w:val="single" w:sz="4" w:space="0" w:color="000001"/>
              <w:right w:val="nil"/>
            </w:tcBorders>
            <w:shd w:val="clear" w:color="auto" w:fill="CCCCCC"/>
            <w:tcMar>
              <w:left w:w="93" w:type="dxa"/>
            </w:tcMar>
            <w:vAlign w:val="center"/>
          </w:tcPr>
          <w:p w:rsidR="008306A4" w:rsidRPr="00CE34EF" w:rsidRDefault="008306A4" w:rsidP="008306A4">
            <w:pPr>
              <w:jc w:val="center"/>
              <w:rPr>
                <w:rFonts w:asciiTheme="majorHAnsi" w:hAnsiTheme="majorHAnsi" w:cs="Arial"/>
                <w:b/>
              </w:rPr>
            </w:pPr>
            <w:r>
              <w:rPr>
                <w:rFonts w:asciiTheme="majorHAnsi" w:hAnsiTheme="majorHAnsi" w:cs="Arial"/>
                <w:b/>
              </w:rPr>
              <w:t xml:space="preserve">Date </w:t>
            </w:r>
          </w:p>
        </w:tc>
        <w:tc>
          <w:tcPr>
            <w:tcW w:w="1080" w:type="dxa"/>
            <w:tcBorders>
              <w:top w:val="single" w:sz="4" w:space="0" w:color="000001"/>
              <w:left w:val="single" w:sz="4" w:space="0" w:color="000001"/>
              <w:bottom w:val="single" w:sz="4" w:space="0" w:color="000001"/>
              <w:right w:val="nil"/>
            </w:tcBorders>
            <w:shd w:val="clear" w:color="auto" w:fill="CCCCCC"/>
            <w:tcMar>
              <w:left w:w="93" w:type="dxa"/>
            </w:tcMar>
            <w:vAlign w:val="center"/>
          </w:tcPr>
          <w:p w:rsidR="008306A4" w:rsidRPr="00CE34EF" w:rsidRDefault="008306A4" w:rsidP="008306A4">
            <w:pPr>
              <w:jc w:val="center"/>
              <w:rPr>
                <w:rFonts w:asciiTheme="majorHAnsi" w:hAnsiTheme="majorHAnsi" w:cs="Arial"/>
                <w:b/>
              </w:rPr>
            </w:pPr>
            <w:r>
              <w:rPr>
                <w:rFonts w:asciiTheme="majorHAnsi" w:hAnsiTheme="majorHAnsi" w:cs="Arial"/>
                <w:b/>
              </w:rPr>
              <w:t>Version</w:t>
            </w:r>
          </w:p>
        </w:tc>
        <w:tc>
          <w:tcPr>
            <w:tcW w:w="5896" w:type="dxa"/>
            <w:tcBorders>
              <w:top w:val="single" w:sz="4" w:space="0" w:color="000001"/>
              <w:left w:val="single" w:sz="4" w:space="0" w:color="000001"/>
              <w:bottom w:val="single" w:sz="4" w:space="0" w:color="000001"/>
              <w:right w:val="single" w:sz="4" w:space="0" w:color="000001"/>
            </w:tcBorders>
            <w:shd w:val="clear" w:color="auto" w:fill="CCCCCC"/>
            <w:tcMar>
              <w:left w:w="93" w:type="dxa"/>
            </w:tcMar>
            <w:vAlign w:val="center"/>
          </w:tcPr>
          <w:p w:rsidR="008306A4" w:rsidRPr="00636317" w:rsidRDefault="008306A4" w:rsidP="008306A4">
            <w:pPr>
              <w:jc w:val="center"/>
              <w:rPr>
                <w:rFonts w:asciiTheme="majorHAnsi" w:hAnsiTheme="majorHAnsi" w:cs="Arial"/>
                <w:b/>
              </w:rPr>
            </w:pPr>
            <w:r w:rsidRPr="00636317">
              <w:rPr>
                <w:rFonts w:asciiTheme="majorHAnsi" w:hAnsiTheme="majorHAnsi" w:cs="Arial"/>
                <w:b/>
              </w:rPr>
              <w:t xml:space="preserve">Amendment Comments </w:t>
            </w:r>
          </w:p>
          <w:p w:rsidR="008306A4" w:rsidRPr="00CE34EF" w:rsidRDefault="008306A4" w:rsidP="008306A4">
            <w:pPr>
              <w:jc w:val="center"/>
              <w:rPr>
                <w:rFonts w:asciiTheme="majorHAnsi" w:hAnsiTheme="majorHAnsi" w:cs="Arial"/>
                <w:b/>
              </w:rPr>
            </w:pPr>
            <w:r w:rsidRPr="00636317">
              <w:rPr>
                <w:rFonts w:asciiTheme="majorHAnsi" w:hAnsiTheme="majorHAnsi" w:cs="Arial"/>
                <w:b/>
              </w:rPr>
              <w:t>(relating to version being introduced)</w:t>
            </w:r>
          </w:p>
        </w:tc>
        <w:tc>
          <w:tcPr>
            <w:tcW w:w="1574" w:type="dxa"/>
            <w:tcBorders>
              <w:top w:val="single" w:sz="4" w:space="0" w:color="000001"/>
              <w:left w:val="single" w:sz="4" w:space="0" w:color="000001"/>
              <w:bottom w:val="single" w:sz="4" w:space="0" w:color="000001"/>
              <w:right w:val="single" w:sz="4" w:space="0" w:color="000001"/>
            </w:tcBorders>
            <w:shd w:val="clear" w:color="auto" w:fill="CCCCCC"/>
          </w:tcPr>
          <w:p w:rsidR="008306A4" w:rsidRPr="00CE34EF" w:rsidRDefault="008306A4" w:rsidP="008306A4">
            <w:pPr>
              <w:jc w:val="center"/>
              <w:rPr>
                <w:rFonts w:asciiTheme="majorHAnsi" w:hAnsiTheme="majorHAnsi" w:cs="Arial"/>
                <w:b/>
              </w:rPr>
            </w:pPr>
            <w:r>
              <w:rPr>
                <w:rFonts w:asciiTheme="majorHAnsi" w:hAnsiTheme="majorHAnsi" w:cs="Arial"/>
                <w:b/>
              </w:rPr>
              <w:t>Owner</w:t>
            </w:r>
          </w:p>
        </w:tc>
      </w:tr>
      <w:tr w:rsidR="008306A4" w:rsidRPr="00CE34EF" w:rsidTr="008306A4">
        <w:trPr>
          <w:cantSplit/>
          <w:trHeight w:hRule="exact" w:val="658"/>
        </w:trPr>
        <w:tc>
          <w:tcPr>
            <w:tcW w:w="1233"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306A4" w:rsidRPr="00CE34EF" w:rsidRDefault="00F2591B" w:rsidP="008306A4">
            <w:pPr>
              <w:jc w:val="center"/>
              <w:rPr>
                <w:rFonts w:asciiTheme="majorHAnsi" w:hAnsiTheme="majorHAnsi" w:cs="Arial"/>
                <w:color w:val="0000FF"/>
              </w:rPr>
            </w:pPr>
            <w:r>
              <w:rPr>
                <w:rFonts w:asciiTheme="majorHAnsi" w:hAnsiTheme="majorHAnsi" w:cs="Arial"/>
                <w:color w:val="0000FF"/>
              </w:rPr>
              <w:t>21-04-18</w:t>
            </w:r>
          </w:p>
        </w:tc>
        <w:tc>
          <w:tcPr>
            <w:tcW w:w="108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306A4" w:rsidRPr="00CE34EF" w:rsidRDefault="008306A4" w:rsidP="008306A4">
            <w:pPr>
              <w:jc w:val="center"/>
              <w:rPr>
                <w:rFonts w:asciiTheme="majorHAnsi" w:hAnsiTheme="majorHAnsi" w:cs="Arial"/>
                <w:color w:val="0000FF"/>
              </w:rPr>
            </w:pPr>
            <w:r>
              <w:rPr>
                <w:rFonts w:asciiTheme="majorHAnsi" w:hAnsiTheme="majorHAnsi" w:cs="Arial"/>
                <w:color w:val="0000FF"/>
              </w:rPr>
              <w:t>1.01</w:t>
            </w:r>
          </w:p>
        </w:tc>
        <w:tc>
          <w:tcPr>
            <w:tcW w:w="58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306A4" w:rsidRPr="00CE34EF" w:rsidRDefault="00F2591B" w:rsidP="008306A4">
            <w:pPr>
              <w:rPr>
                <w:rFonts w:asciiTheme="majorHAnsi" w:hAnsiTheme="majorHAnsi" w:cs="Arial"/>
                <w:color w:val="0000FF"/>
              </w:rPr>
            </w:pPr>
            <w:r>
              <w:rPr>
                <w:rFonts w:ascii="Century Schoolbook L;Times New" w:hAnsi="Century Schoolbook L;Times New" w:cs="Century Schoolbook L;Times New"/>
                <w:color w:val="0000FF"/>
              </w:rPr>
              <w:t>Account Validation API</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Pr>
          <w:p w:rsidR="008306A4" w:rsidRPr="00CE34EF" w:rsidRDefault="00F2591B" w:rsidP="008306A4">
            <w:pPr>
              <w:rPr>
                <w:rFonts w:asciiTheme="majorHAnsi" w:hAnsiTheme="majorHAnsi" w:cs="Arial"/>
                <w:color w:val="0000FF"/>
              </w:rPr>
            </w:pPr>
            <w:r>
              <w:rPr>
                <w:rFonts w:asciiTheme="majorHAnsi" w:hAnsiTheme="majorHAnsi" w:cs="Arial"/>
                <w:color w:val="0000FF"/>
              </w:rPr>
              <w:t>Siddharth Goyal</w:t>
            </w:r>
          </w:p>
        </w:tc>
      </w:tr>
      <w:tr w:rsidR="008306A4" w:rsidRPr="00CE34EF" w:rsidTr="00DB5B1D">
        <w:trPr>
          <w:cantSplit/>
          <w:trHeight w:hRule="exact" w:val="802"/>
        </w:trPr>
        <w:tc>
          <w:tcPr>
            <w:tcW w:w="1233"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306A4" w:rsidRPr="00CE34EF" w:rsidRDefault="00DB5B1D" w:rsidP="008306A4">
            <w:pPr>
              <w:rPr>
                <w:rFonts w:asciiTheme="majorHAnsi" w:hAnsiTheme="majorHAnsi" w:cs="Arial"/>
                <w:color w:val="0000FF"/>
              </w:rPr>
            </w:pPr>
            <w:r>
              <w:rPr>
                <w:rFonts w:asciiTheme="majorHAnsi" w:hAnsiTheme="majorHAnsi" w:cs="Arial"/>
                <w:color w:val="0000FF"/>
              </w:rPr>
              <w:t>02-05-18</w:t>
            </w:r>
          </w:p>
        </w:tc>
        <w:tc>
          <w:tcPr>
            <w:tcW w:w="108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306A4" w:rsidRPr="00CE34EF" w:rsidRDefault="00DB5B1D" w:rsidP="008306A4">
            <w:pPr>
              <w:jc w:val="center"/>
              <w:rPr>
                <w:rFonts w:asciiTheme="majorHAnsi" w:hAnsiTheme="majorHAnsi" w:cs="Arial"/>
                <w:color w:val="0000FF"/>
              </w:rPr>
            </w:pPr>
            <w:r>
              <w:rPr>
                <w:rFonts w:asciiTheme="majorHAnsi" w:hAnsiTheme="majorHAnsi" w:cs="Arial"/>
                <w:color w:val="0000FF"/>
              </w:rPr>
              <w:t>1.02</w:t>
            </w:r>
          </w:p>
        </w:tc>
        <w:tc>
          <w:tcPr>
            <w:tcW w:w="58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306A4" w:rsidRPr="00CE34EF" w:rsidRDefault="00DB5B1D" w:rsidP="00DB5B1D">
            <w:pPr>
              <w:rPr>
                <w:rFonts w:asciiTheme="majorHAnsi" w:hAnsiTheme="majorHAnsi" w:cs="Arial"/>
                <w:color w:val="0000FF"/>
              </w:rPr>
            </w:pPr>
            <w:r>
              <w:rPr>
                <w:rFonts w:asciiTheme="majorHAnsi" w:hAnsiTheme="majorHAnsi" w:cs="Arial"/>
                <w:color w:val="0000FF"/>
              </w:rPr>
              <w:t>Account Validation API</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Pr>
          <w:p w:rsidR="008306A4" w:rsidRPr="00CE34EF" w:rsidRDefault="00DB5B1D" w:rsidP="008306A4">
            <w:pPr>
              <w:jc w:val="center"/>
              <w:rPr>
                <w:rFonts w:asciiTheme="majorHAnsi" w:hAnsiTheme="majorHAnsi" w:cs="Arial"/>
                <w:color w:val="0000FF"/>
              </w:rPr>
            </w:pPr>
            <w:r>
              <w:rPr>
                <w:rFonts w:asciiTheme="majorHAnsi" w:hAnsiTheme="majorHAnsi" w:cs="Arial"/>
                <w:color w:val="0000FF"/>
              </w:rPr>
              <w:t>Siddharth Goyal</w:t>
            </w:r>
          </w:p>
        </w:tc>
      </w:tr>
      <w:tr w:rsidR="008306A4" w:rsidRPr="00CE34EF" w:rsidTr="008306A4">
        <w:trPr>
          <w:cantSplit/>
          <w:trHeight w:hRule="exact" w:val="320"/>
        </w:trPr>
        <w:tc>
          <w:tcPr>
            <w:tcW w:w="1233"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306A4" w:rsidRPr="00CE34EF" w:rsidRDefault="008306A4" w:rsidP="008306A4">
            <w:pPr>
              <w:rPr>
                <w:rFonts w:asciiTheme="majorHAnsi" w:hAnsiTheme="majorHAnsi" w:cs="Arial"/>
                <w:color w:val="0000FF"/>
              </w:rPr>
            </w:pPr>
          </w:p>
        </w:tc>
        <w:tc>
          <w:tcPr>
            <w:tcW w:w="108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306A4" w:rsidRPr="00CE34EF" w:rsidRDefault="008306A4" w:rsidP="008306A4">
            <w:pPr>
              <w:jc w:val="center"/>
              <w:rPr>
                <w:rFonts w:asciiTheme="majorHAnsi" w:hAnsiTheme="majorHAnsi" w:cs="Arial"/>
                <w:color w:val="0000FF"/>
              </w:rPr>
            </w:pPr>
          </w:p>
        </w:tc>
        <w:tc>
          <w:tcPr>
            <w:tcW w:w="58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306A4" w:rsidRPr="00CE34EF" w:rsidRDefault="008306A4" w:rsidP="008306A4">
            <w:pPr>
              <w:jc w:val="center"/>
              <w:rPr>
                <w:rFonts w:asciiTheme="majorHAnsi" w:hAnsiTheme="majorHAnsi" w:cs="Arial"/>
                <w:color w:val="0000FF"/>
              </w:rPr>
            </w:pPr>
          </w:p>
        </w:tc>
        <w:tc>
          <w:tcPr>
            <w:tcW w:w="1574" w:type="dxa"/>
            <w:tcBorders>
              <w:top w:val="single" w:sz="4" w:space="0" w:color="000001"/>
              <w:left w:val="single" w:sz="4" w:space="0" w:color="000001"/>
              <w:bottom w:val="single" w:sz="4" w:space="0" w:color="000001"/>
              <w:right w:val="single" w:sz="4" w:space="0" w:color="000001"/>
            </w:tcBorders>
            <w:shd w:val="clear" w:color="auto" w:fill="FFFFFF"/>
          </w:tcPr>
          <w:p w:rsidR="008306A4" w:rsidRPr="00CE34EF" w:rsidRDefault="008306A4" w:rsidP="008306A4">
            <w:pPr>
              <w:jc w:val="center"/>
              <w:rPr>
                <w:rFonts w:asciiTheme="majorHAnsi" w:hAnsiTheme="majorHAnsi" w:cs="Arial"/>
                <w:color w:val="0000FF"/>
              </w:rPr>
            </w:pPr>
          </w:p>
        </w:tc>
      </w:tr>
    </w:tbl>
    <w:p w:rsidR="008306A4" w:rsidRDefault="008306A4" w:rsidP="008306A4">
      <w:pPr>
        <w:suppressAutoHyphens w:val="0"/>
        <w:rPr>
          <w:rFonts w:ascii="Times" w:hAnsi="Times" w:cs="Segoe UI"/>
          <w:b/>
          <w:sz w:val="36"/>
          <w:szCs w:val="20"/>
        </w:rPr>
      </w:pPr>
    </w:p>
    <w:p w:rsidR="008306A4" w:rsidRPr="003C2B57" w:rsidRDefault="008306A4" w:rsidP="008306A4">
      <w:pPr>
        <w:suppressAutoHyphens w:val="0"/>
        <w:jc w:val="center"/>
        <w:rPr>
          <w:rFonts w:ascii="Times" w:hAnsi="Times" w:cs="Segoe UI"/>
          <w:b/>
          <w:sz w:val="36"/>
          <w:szCs w:val="20"/>
        </w:rPr>
      </w:pPr>
    </w:p>
    <w:p w:rsidR="008306A4" w:rsidRPr="00622AC1" w:rsidRDefault="008306A4" w:rsidP="008306A4">
      <w:pPr>
        <w:suppressAutoHyphens w:val="0"/>
        <w:rPr>
          <w:rFonts w:ascii="Times" w:hAnsi="Times" w:cs="Segoe UI"/>
          <w:b/>
          <w:color w:val="FFFFFF" w:themeColor="background1"/>
          <w:sz w:val="20"/>
          <w:szCs w:val="20"/>
        </w:rPr>
      </w:pPr>
      <w:r>
        <w:rPr>
          <w:rFonts w:ascii="Times" w:hAnsi="Times" w:cs="Segoe UI"/>
          <w:sz w:val="20"/>
          <w:szCs w:val="20"/>
        </w:rPr>
        <w:br w:type="page"/>
      </w:r>
    </w:p>
    <w:p w:rsidR="008306A4" w:rsidRPr="00566E99" w:rsidRDefault="008306A4" w:rsidP="008306A4">
      <w:pPr>
        <w:shd w:val="clear" w:color="auto" w:fill="EEECE1" w:themeFill="background2"/>
        <w:rPr>
          <w:rFonts w:ascii="Times" w:hAnsi="Times" w:cs="Segoe UI"/>
          <w:b/>
          <w:sz w:val="20"/>
          <w:szCs w:val="20"/>
        </w:rPr>
      </w:pPr>
      <w:r w:rsidRPr="00566E99">
        <w:rPr>
          <w:rFonts w:ascii="Times" w:hAnsi="Times" w:cs="Segoe UI"/>
          <w:b/>
          <w:sz w:val="20"/>
          <w:szCs w:val="20"/>
        </w:rPr>
        <w:lastRenderedPageBreak/>
        <w:t>Table of Contents</w:t>
      </w:r>
    </w:p>
    <w:p w:rsidR="008306A4" w:rsidRPr="00566E99" w:rsidRDefault="008306A4" w:rsidP="008306A4">
      <w:pPr>
        <w:rPr>
          <w:rFonts w:ascii="Times" w:hAnsi="Times" w:cs="Segoe UI"/>
          <w:sz w:val="20"/>
          <w:szCs w:val="20"/>
        </w:rPr>
      </w:pPr>
    </w:p>
    <w:p w:rsidR="00F008C3" w:rsidRDefault="008306A4">
      <w:pPr>
        <w:pStyle w:val="TOC4"/>
        <w:tabs>
          <w:tab w:val="right" w:leader="dot" w:pos="9350"/>
        </w:tabs>
        <w:rPr>
          <w:rFonts w:asciiTheme="minorHAnsi" w:eastAsiaTheme="minorEastAsia" w:hAnsiTheme="minorHAnsi" w:cstheme="minorBidi"/>
          <w:noProof/>
          <w:color w:val="auto"/>
          <w:sz w:val="22"/>
          <w:szCs w:val="22"/>
          <w:lang w:eastAsia="en-US"/>
        </w:rPr>
      </w:pPr>
      <w:r w:rsidRPr="00566E99">
        <w:rPr>
          <w:rFonts w:ascii="Times" w:hAnsi="Times"/>
        </w:rPr>
        <w:fldChar w:fldCharType="begin"/>
      </w:r>
      <w:r w:rsidRPr="00566E99">
        <w:rPr>
          <w:rFonts w:ascii="Times" w:hAnsi="Times"/>
        </w:rPr>
        <w:instrText>TOC</w:instrText>
      </w:r>
      <w:r w:rsidRPr="00566E99">
        <w:rPr>
          <w:rFonts w:ascii="Times" w:hAnsi="Times"/>
        </w:rPr>
        <w:fldChar w:fldCharType="separate"/>
      </w:r>
      <w:r w:rsidR="00F008C3">
        <w:rPr>
          <w:noProof/>
        </w:rPr>
        <w:t>Introduction</w:t>
      </w:r>
      <w:r w:rsidR="00F008C3">
        <w:rPr>
          <w:noProof/>
        </w:rPr>
        <w:tab/>
      </w:r>
      <w:r w:rsidR="00F008C3">
        <w:rPr>
          <w:noProof/>
        </w:rPr>
        <w:fldChar w:fldCharType="begin"/>
      </w:r>
      <w:r w:rsidR="00F008C3">
        <w:rPr>
          <w:noProof/>
        </w:rPr>
        <w:instrText xml:space="preserve"> PAGEREF _Toc510630633 \h </w:instrText>
      </w:r>
      <w:r w:rsidR="00F008C3">
        <w:rPr>
          <w:noProof/>
        </w:rPr>
      </w:r>
      <w:r w:rsidR="00F008C3">
        <w:rPr>
          <w:noProof/>
        </w:rPr>
        <w:fldChar w:fldCharType="separate"/>
      </w:r>
      <w:r w:rsidR="00F008C3">
        <w:rPr>
          <w:noProof/>
        </w:rPr>
        <w:t>4</w:t>
      </w:r>
      <w:r w:rsidR="00F008C3">
        <w:rPr>
          <w:noProof/>
        </w:rPr>
        <w:fldChar w:fldCharType="end"/>
      </w:r>
    </w:p>
    <w:p w:rsidR="00F008C3" w:rsidRDefault="00F008C3">
      <w:pPr>
        <w:pStyle w:val="TOC4"/>
        <w:tabs>
          <w:tab w:val="right" w:leader="dot" w:pos="9350"/>
        </w:tabs>
        <w:rPr>
          <w:rFonts w:asciiTheme="minorHAnsi" w:eastAsiaTheme="minorEastAsia" w:hAnsiTheme="minorHAnsi" w:cstheme="minorBidi"/>
          <w:noProof/>
          <w:color w:val="auto"/>
          <w:sz w:val="22"/>
          <w:szCs w:val="22"/>
          <w:lang w:eastAsia="en-US"/>
        </w:rPr>
      </w:pPr>
      <w:r>
        <w:rPr>
          <w:noProof/>
        </w:rPr>
        <w:t>Description</w:t>
      </w:r>
      <w:r>
        <w:rPr>
          <w:noProof/>
        </w:rPr>
        <w:tab/>
      </w:r>
      <w:r>
        <w:rPr>
          <w:noProof/>
        </w:rPr>
        <w:fldChar w:fldCharType="begin"/>
      </w:r>
      <w:r>
        <w:rPr>
          <w:noProof/>
        </w:rPr>
        <w:instrText xml:space="preserve"> PAGEREF _Toc510630634 \h </w:instrText>
      </w:r>
      <w:r>
        <w:rPr>
          <w:noProof/>
        </w:rPr>
      </w:r>
      <w:r>
        <w:rPr>
          <w:noProof/>
        </w:rPr>
        <w:fldChar w:fldCharType="separate"/>
      </w:r>
      <w:r>
        <w:rPr>
          <w:noProof/>
        </w:rPr>
        <w:t>4</w:t>
      </w:r>
      <w:r>
        <w:rPr>
          <w:noProof/>
        </w:rPr>
        <w:fldChar w:fldCharType="end"/>
      </w:r>
    </w:p>
    <w:p w:rsidR="00F008C3" w:rsidRDefault="00F008C3">
      <w:pPr>
        <w:pStyle w:val="TOC4"/>
        <w:tabs>
          <w:tab w:val="right" w:leader="dot" w:pos="9350"/>
        </w:tabs>
        <w:rPr>
          <w:rFonts w:asciiTheme="minorHAnsi" w:eastAsiaTheme="minorEastAsia" w:hAnsiTheme="minorHAnsi" w:cstheme="minorBidi"/>
          <w:noProof/>
          <w:color w:val="auto"/>
          <w:sz w:val="22"/>
          <w:szCs w:val="22"/>
          <w:lang w:eastAsia="en-US"/>
        </w:rPr>
      </w:pPr>
      <w:r>
        <w:rPr>
          <w:noProof/>
        </w:rPr>
        <w:t>Transport protocol (SOAP / REST)</w:t>
      </w:r>
      <w:r>
        <w:rPr>
          <w:noProof/>
        </w:rPr>
        <w:tab/>
      </w:r>
      <w:r>
        <w:rPr>
          <w:noProof/>
        </w:rPr>
        <w:fldChar w:fldCharType="begin"/>
      </w:r>
      <w:r>
        <w:rPr>
          <w:noProof/>
        </w:rPr>
        <w:instrText xml:space="preserve"> PAGEREF _Toc510630635 \h </w:instrText>
      </w:r>
      <w:r>
        <w:rPr>
          <w:noProof/>
        </w:rPr>
      </w:r>
      <w:r>
        <w:rPr>
          <w:noProof/>
        </w:rPr>
        <w:fldChar w:fldCharType="separate"/>
      </w:r>
      <w:r>
        <w:rPr>
          <w:noProof/>
        </w:rPr>
        <w:t>4</w:t>
      </w:r>
      <w:r>
        <w:rPr>
          <w:noProof/>
        </w:rPr>
        <w:fldChar w:fldCharType="end"/>
      </w:r>
    </w:p>
    <w:p w:rsidR="00F008C3" w:rsidRDefault="00F008C3">
      <w:pPr>
        <w:pStyle w:val="TOC4"/>
        <w:tabs>
          <w:tab w:val="right" w:leader="dot" w:pos="9350"/>
        </w:tabs>
        <w:rPr>
          <w:rFonts w:asciiTheme="minorHAnsi" w:eastAsiaTheme="minorEastAsia" w:hAnsiTheme="minorHAnsi" w:cstheme="minorBidi"/>
          <w:noProof/>
          <w:color w:val="auto"/>
          <w:sz w:val="22"/>
          <w:szCs w:val="22"/>
          <w:lang w:eastAsia="en-US"/>
        </w:rPr>
      </w:pPr>
      <w:r>
        <w:rPr>
          <w:noProof/>
        </w:rPr>
        <w:t>API Request URLs</w:t>
      </w:r>
      <w:r>
        <w:rPr>
          <w:noProof/>
        </w:rPr>
        <w:tab/>
      </w:r>
      <w:r>
        <w:rPr>
          <w:noProof/>
        </w:rPr>
        <w:fldChar w:fldCharType="begin"/>
      </w:r>
      <w:r>
        <w:rPr>
          <w:noProof/>
        </w:rPr>
        <w:instrText xml:space="preserve"> PAGEREF _Toc510630636 \h </w:instrText>
      </w:r>
      <w:r>
        <w:rPr>
          <w:noProof/>
        </w:rPr>
      </w:r>
      <w:r>
        <w:rPr>
          <w:noProof/>
        </w:rPr>
        <w:fldChar w:fldCharType="separate"/>
      </w:r>
      <w:r>
        <w:rPr>
          <w:noProof/>
        </w:rPr>
        <w:t>4</w:t>
      </w:r>
      <w:r>
        <w:rPr>
          <w:noProof/>
        </w:rPr>
        <w:fldChar w:fldCharType="end"/>
      </w:r>
    </w:p>
    <w:p w:rsidR="00F008C3" w:rsidRDefault="00F008C3">
      <w:pPr>
        <w:pStyle w:val="TOC4"/>
        <w:tabs>
          <w:tab w:val="right" w:leader="dot" w:pos="9350"/>
        </w:tabs>
        <w:rPr>
          <w:rFonts w:asciiTheme="minorHAnsi" w:eastAsiaTheme="minorEastAsia" w:hAnsiTheme="minorHAnsi" w:cstheme="minorBidi"/>
          <w:noProof/>
          <w:color w:val="auto"/>
          <w:sz w:val="22"/>
          <w:szCs w:val="22"/>
          <w:lang w:eastAsia="en-US"/>
        </w:rPr>
      </w:pPr>
      <w:r>
        <w:rPr>
          <w:noProof/>
        </w:rPr>
        <w:t>Access Requirements</w:t>
      </w:r>
      <w:r>
        <w:rPr>
          <w:noProof/>
        </w:rPr>
        <w:tab/>
      </w:r>
      <w:r>
        <w:rPr>
          <w:noProof/>
        </w:rPr>
        <w:fldChar w:fldCharType="begin"/>
      </w:r>
      <w:r>
        <w:rPr>
          <w:noProof/>
        </w:rPr>
        <w:instrText xml:space="preserve"> PAGEREF _Toc510630637 \h </w:instrText>
      </w:r>
      <w:r>
        <w:rPr>
          <w:noProof/>
        </w:rPr>
      </w:r>
      <w:r>
        <w:rPr>
          <w:noProof/>
        </w:rPr>
        <w:fldChar w:fldCharType="separate"/>
      </w:r>
      <w:r>
        <w:rPr>
          <w:noProof/>
        </w:rPr>
        <w:t>4</w:t>
      </w:r>
      <w:r>
        <w:rPr>
          <w:noProof/>
        </w:rPr>
        <w:fldChar w:fldCharType="end"/>
      </w:r>
    </w:p>
    <w:p w:rsidR="00F008C3" w:rsidRDefault="00F008C3">
      <w:pPr>
        <w:pStyle w:val="TOC4"/>
        <w:tabs>
          <w:tab w:val="right" w:leader="dot" w:pos="9350"/>
        </w:tabs>
        <w:rPr>
          <w:rFonts w:asciiTheme="minorHAnsi" w:eastAsiaTheme="minorEastAsia" w:hAnsiTheme="minorHAnsi" w:cstheme="minorBidi"/>
          <w:noProof/>
          <w:color w:val="auto"/>
          <w:sz w:val="22"/>
          <w:szCs w:val="22"/>
          <w:lang w:eastAsia="en-US"/>
        </w:rPr>
      </w:pPr>
      <w:r>
        <w:rPr>
          <w:noProof/>
        </w:rPr>
        <w:t>Request Parameters</w:t>
      </w:r>
      <w:r>
        <w:rPr>
          <w:noProof/>
        </w:rPr>
        <w:tab/>
      </w:r>
      <w:r>
        <w:rPr>
          <w:noProof/>
        </w:rPr>
        <w:fldChar w:fldCharType="begin"/>
      </w:r>
      <w:r>
        <w:rPr>
          <w:noProof/>
        </w:rPr>
        <w:instrText xml:space="preserve"> PAGEREF _Toc510630638 \h </w:instrText>
      </w:r>
      <w:r>
        <w:rPr>
          <w:noProof/>
        </w:rPr>
      </w:r>
      <w:r>
        <w:rPr>
          <w:noProof/>
        </w:rPr>
        <w:fldChar w:fldCharType="separate"/>
      </w:r>
      <w:r>
        <w:rPr>
          <w:noProof/>
        </w:rPr>
        <w:t>4</w:t>
      </w:r>
      <w:r>
        <w:rPr>
          <w:noProof/>
        </w:rPr>
        <w:fldChar w:fldCharType="end"/>
      </w:r>
    </w:p>
    <w:p w:rsidR="00F008C3" w:rsidRDefault="00F008C3">
      <w:pPr>
        <w:pStyle w:val="TOC4"/>
        <w:tabs>
          <w:tab w:val="right" w:leader="dot" w:pos="9350"/>
        </w:tabs>
        <w:rPr>
          <w:rFonts w:asciiTheme="minorHAnsi" w:eastAsiaTheme="minorEastAsia" w:hAnsiTheme="minorHAnsi" w:cstheme="minorBidi"/>
          <w:noProof/>
          <w:color w:val="auto"/>
          <w:sz w:val="22"/>
          <w:szCs w:val="22"/>
          <w:lang w:eastAsia="en-US"/>
        </w:rPr>
      </w:pPr>
      <w:r>
        <w:rPr>
          <w:noProof/>
        </w:rPr>
        <w:t>Response Parameters</w:t>
      </w:r>
      <w:r>
        <w:rPr>
          <w:noProof/>
        </w:rPr>
        <w:tab/>
      </w:r>
      <w:r>
        <w:rPr>
          <w:noProof/>
        </w:rPr>
        <w:fldChar w:fldCharType="begin"/>
      </w:r>
      <w:r>
        <w:rPr>
          <w:noProof/>
        </w:rPr>
        <w:instrText xml:space="preserve"> PAGEREF _Toc510630639 \h </w:instrText>
      </w:r>
      <w:r>
        <w:rPr>
          <w:noProof/>
        </w:rPr>
      </w:r>
      <w:r>
        <w:rPr>
          <w:noProof/>
        </w:rPr>
        <w:fldChar w:fldCharType="separate"/>
      </w:r>
      <w:r>
        <w:rPr>
          <w:noProof/>
        </w:rPr>
        <w:t>6</w:t>
      </w:r>
      <w:r>
        <w:rPr>
          <w:noProof/>
        </w:rPr>
        <w:fldChar w:fldCharType="end"/>
      </w:r>
    </w:p>
    <w:p w:rsidR="00F008C3" w:rsidRDefault="00F008C3">
      <w:pPr>
        <w:pStyle w:val="TOC4"/>
        <w:tabs>
          <w:tab w:val="right" w:leader="dot" w:pos="9350"/>
        </w:tabs>
        <w:rPr>
          <w:rFonts w:asciiTheme="minorHAnsi" w:eastAsiaTheme="minorEastAsia" w:hAnsiTheme="minorHAnsi" w:cstheme="minorBidi"/>
          <w:noProof/>
          <w:color w:val="auto"/>
          <w:sz w:val="22"/>
          <w:szCs w:val="22"/>
          <w:lang w:eastAsia="en-US"/>
        </w:rPr>
      </w:pPr>
      <w:r>
        <w:rPr>
          <w:noProof/>
        </w:rPr>
        <w:t>Success - Request and Response Sample for all modes of payments</w:t>
      </w:r>
      <w:r>
        <w:rPr>
          <w:noProof/>
        </w:rPr>
        <w:tab/>
      </w:r>
      <w:r>
        <w:rPr>
          <w:noProof/>
        </w:rPr>
        <w:fldChar w:fldCharType="begin"/>
      </w:r>
      <w:r>
        <w:rPr>
          <w:noProof/>
        </w:rPr>
        <w:instrText xml:space="preserve"> PAGEREF _Toc510630640 \h </w:instrText>
      </w:r>
      <w:r>
        <w:rPr>
          <w:noProof/>
        </w:rPr>
      </w:r>
      <w:r>
        <w:rPr>
          <w:noProof/>
        </w:rPr>
        <w:fldChar w:fldCharType="separate"/>
      </w:r>
      <w:r>
        <w:rPr>
          <w:noProof/>
        </w:rPr>
        <w:t>8</w:t>
      </w:r>
      <w:r>
        <w:rPr>
          <w:noProof/>
        </w:rPr>
        <w:fldChar w:fldCharType="end"/>
      </w:r>
    </w:p>
    <w:p w:rsidR="00F008C3" w:rsidRDefault="00F008C3">
      <w:pPr>
        <w:pStyle w:val="TOC4"/>
        <w:tabs>
          <w:tab w:val="right" w:leader="dot" w:pos="9350"/>
        </w:tabs>
        <w:rPr>
          <w:rFonts w:asciiTheme="minorHAnsi" w:eastAsiaTheme="minorEastAsia" w:hAnsiTheme="minorHAnsi" w:cstheme="minorBidi"/>
          <w:noProof/>
          <w:color w:val="auto"/>
          <w:sz w:val="22"/>
          <w:szCs w:val="22"/>
          <w:lang w:eastAsia="en-US"/>
        </w:rPr>
      </w:pPr>
      <w:r>
        <w:rPr>
          <w:noProof/>
        </w:rPr>
        <w:t>Failure - Request and Response Sample for all modes of payments</w:t>
      </w:r>
      <w:r>
        <w:rPr>
          <w:noProof/>
        </w:rPr>
        <w:tab/>
      </w:r>
      <w:r>
        <w:rPr>
          <w:noProof/>
        </w:rPr>
        <w:fldChar w:fldCharType="begin"/>
      </w:r>
      <w:r>
        <w:rPr>
          <w:noProof/>
        </w:rPr>
        <w:instrText xml:space="preserve"> PAGEREF _Toc510630641 \h </w:instrText>
      </w:r>
      <w:r>
        <w:rPr>
          <w:noProof/>
        </w:rPr>
      </w:r>
      <w:r>
        <w:rPr>
          <w:noProof/>
        </w:rPr>
        <w:fldChar w:fldCharType="separate"/>
      </w:r>
      <w:r>
        <w:rPr>
          <w:noProof/>
        </w:rPr>
        <w:t>12</w:t>
      </w:r>
      <w:r>
        <w:rPr>
          <w:noProof/>
        </w:rPr>
        <w:fldChar w:fldCharType="end"/>
      </w:r>
    </w:p>
    <w:p w:rsidR="00F008C3" w:rsidRDefault="00F008C3">
      <w:pPr>
        <w:pStyle w:val="TOC4"/>
        <w:tabs>
          <w:tab w:val="right" w:leader="dot" w:pos="9350"/>
        </w:tabs>
        <w:rPr>
          <w:rFonts w:asciiTheme="minorHAnsi" w:eastAsiaTheme="minorEastAsia" w:hAnsiTheme="minorHAnsi" w:cstheme="minorBidi"/>
          <w:noProof/>
          <w:color w:val="auto"/>
          <w:sz w:val="22"/>
          <w:szCs w:val="22"/>
          <w:lang w:eastAsia="en-US"/>
        </w:rPr>
      </w:pPr>
      <w:r>
        <w:rPr>
          <w:noProof/>
        </w:rPr>
        <w:t>Request and Response Sample for Schema Validation Failure</w:t>
      </w:r>
      <w:r>
        <w:rPr>
          <w:noProof/>
        </w:rPr>
        <w:tab/>
      </w:r>
      <w:r>
        <w:rPr>
          <w:noProof/>
        </w:rPr>
        <w:fldChar w:fldCharType="begin"/>
      </w:r>
      <w:r>
        <w:rPr>
          <w:noProof/>
        </w:rPr>
        <w:instrText xml:space="preserve"> PAGEREF _Toc510630642 \h </w:instrText>
      </w:r>
      <w:r>
        <w:rPr>
          <w:noProof/>
        </w:rPr>
      </w:r>
      <w:r>
        <w:rPr>
          <w:noProof/>
        </w:rPr>
        <w:fldChar w:fldCharType="separate"/>
      </w:r>
      <w:r>
        <w:rPr>
          <w:noProof/>
        </w:rPr>
        <w:t>14</w:t>
      </w:r>
      <w:r>
        <w:rPr>
          <w:noProof/>
        </w:rPr>
        <w:fldChar w:fldCharType="end"/>
      </w:r>
    </w:p>
    <w:p w:rsidR="00F008C3" w:rsidRDefault="00F008C3">
      <w:pPr>
        <w:pStyle w:val="TOC4"/>
        <w:tabs>
          <w:tab w:val="right" w:leader="dot" w:pos="9350"/>
        </w:tabs>
        <w:rPr>
          <w:rFonts w:asciiTheme="minorHAnsi" w:eastAsiaTheme="minorEastAsia" w:hAnsiTheme="minorHAnsi" w:cstheme="minorBidi"/>
          <w:noProof/>
          <w:color w:val="auto"/>
          <w:sz w:val="22"/>
          <w:szCs w:val="22"/>
          <w:lang w:eastAsia="en-US"/>
        </w:rPr>
      </w:pPr>
      <w:r>
        <w:rPr>
          <w:noProof/>
        </w:rPr>
        <w:t>Error Codes and Description</w:t>
      </w:r>
      <w:r>
        <w:rPr>
          <w:noProof/>
        </w:rPr>
        <w:tab/>
      </w:r>
      <w:r>
        <w:rPr>
          <w:noProof/>
        </w:rPr>
        <w:fldChar w:fldCharType="begin"/>
      </w:r>
      <w:r>
        <w:rPr>
          <w:noProof/>
        </w:rPr>
        <w:instrText xml:space="preserve"> PAGEREF _Toc510630643 \h </w:instrText>
      </w:r>
      <w:r>
        <w:rPr>
          <w:noProof/>
        </w:rPr>
      </w:r>
      <w:r>
        <w:rPr>
          <w:noProof/>
        </w:rPr>
        <w:fldChar w:fldCharType="separate"/>
      </w:r>
      <w:r>
        <w:rPr>
          <w:noProof/>
        </w:rPr>
        <w:t>16</w:t>
      </w:r>
      <w:r>
        <w:rPr>
          <w:noProof/>
        </w:rPr>
        <w:fldChar w:fldCharType="end"/>
      </w:r>
    </w:p>
    <w:p w:rsidR="00F008C3" w:rsidRDefault="00F008C3">
      <w:pPr>
        <w:pStyle w:val="TOC4"/>
        <w:tabs>
          <w:tab w:val="right" w:leader="dot" w:pos="9350"/>
        </w:tabs>
        <w:rPr>
          <w:rFonts w:asciiTheme="minorHAnsi" w:eastAsiaTheme="minorEastAsia" w:hAnsiTheme="minorHAnsi" w:cstheme="minorBidi"/>
          <w:noProof/>
          <w:color w:val="auto"/>
          <w:sz w:val="22"/>
          <w:szCs w:val="22"/>
          <w:lang w:eastAsia="en-US"/>
        </w:rPr>
      </w:pPr>
      <w:r>
        <w:rPr>
          <w:noProof/>
        </w:rPr>
        <w:t>Http Status Codes and Description</w:t>
      </w:r>
      <w:r>
        <w:rPr>
          <w:noProof/>
        </w:rPr>
        <w:tab/>
      </w:r>
      <w:r>
        <w:rPr>
          <w:noProof/>
        </w:rPr>
        <w:fldChar w:fldCharType="begin"/>
      </w:r>
      <w:r>
        <w:rPr>
          <w:noProof/>
        </w:rPr>
        <w:instrText xml:space="preserve"> PAGEREF _Toc510630644 \h </w:instrText>
      </w:r>
      <w:r>
        <w:rPr>
          <w:noProof/>
        </w:rPr>
      </w:r>
      <w:r>
        <w:rPr>
          <w:noProof/>
        </w:rPr>
        <w:fldChar w:fldCharType="separate"/>
      </w:r>
      <w:r>
        <w:rPr>
          <w:noProof/>
        </w:rPr>
        <w:t>17</w:t>
      </w:r>
      <w:r>
        <w:rPr>
          <w:noProof/>
        </w:rPr>
        <w:fldChar w:fldCharType="end"/>
      </w:r>
    </w:p>
    <w:p w:rsidR="008306A4" w:rsidRPr="00566E99" w:rsidRDefault="008306A4" w:rsidP="008306A4">
      <w:pPr>
        <w:pStyle w:val="Contents1"/>
        <w:tabs>
          <w:tab w:val="left" w:pos="480"/>
          <w:tab w:val="right" w:leader="dot" w:pos="8630"/>
        </w:tabs>
        <w:rPr>
          <w:rStyle w:val="IndexLink"/>
          <w:rFonts w:ascii="Times" w:eastAsia="SimSun;宋体" w:hAnsi="Times" w:cs="Century Schoolbook L;Times New"/>
          <w:lang w:val="en-IN" w:eastAsia="en-IN"/>
        </w:rPr>
      </w:pPr>
      <w:r w:rsidRPr="00566E99">
        <w:rPr>
          <w:rFonts w:ascii="Times" w:hAnsi="Times"/>
        </w:rPr>
        <w:fldChar w:fldCharType="end"/>
      </w:r>
    </w:p>
    <w:p w:rsidR="00F2591B" w:rsidRPr="00F2591B" w:rsidRDefault="008306A4" w:rsidP="00F2591B">
      <w:pPr>
        <w:pStyle w:val="Heading4"/>
        <w:rPr>
          <w:sz w:val="20"/>
          <w:szCs w:val="20"/>
        </w:rPr>
      </w:pPr>
      <w:r w:rsidRPr="00566E99">
        <w:rPr>
          <w:sz w:val="20"/>
          <w:szCs w:val="20"/>
        </w:rPr>
        <w:br w:type="page"/>
      </w:r>
      <w:bookmarkStart w:id="0" w:name="_Toc510630633"/>
      <w:r w:rsidRPr="00005771">
        <w:lastRenderedPageBreak/>
        <w:t>Introduction</w:t>
      </w:r>
      <w:bookmarkEnd w:id="0"/>
    </w:p>
    <w:p w:rsidR="00F2591B" w:rsidRDefault="00F2591B" w:rsidP="008306A4">
      <w:r>
        <w:t>Account Inquiry API facilitates the client to inquire the details of bank accounts maintained at RBL bank</w:t>
      </w:r>
    </w:p>
    <w:p w:rsidR="008306A4" w:rsidRPr="001607B5" w:rsidRDefault="008306A4" w:rsidP="008306A4"/>
    <w:p w:rsidR="008306A4" w:rsidRDefault="008306A4" w:rsidP="008306A4">
      <w:pPr>
        <w:pStyle w:val="Heading2"/>
        <w:spacing w:before="0" w:after="0"/>
        <w:rPr>
          <w:rFonts w:ascii="Times" w:hAnsi="Times" w:cs="Century Schoolbook L;Times New"/>
          <w:sz w:val="20"/>
          <w:szCs w:val="20"/>
        </w:rPr>
      </w:pPr>
    </w:p>
    <w:p w:rsidR="008306A4" w:rsidRPr="00005771" w:rsidRDefault="008306A4" w:rsidP="004E2137">
      <w:pPr>
        <w:pStyle w:val="Heading4"/>
      </w:pPr>
      <w:bookmarkStart w:id="1" w:name="_Toc510630634"/>
      <w:r w:rsidRPr="00005771">
        <w:t>Description</w:t>
      </w:r>
      <w:bookmarkEnd w:id="1"/>
    </w:p>
    <w:p w:rsidR="00F2591B" w:rsidRDefault="00F2591B" w:rsidP="002F5668"/>
    <w:p w:rsidR="00F2591B" w:rsidRDefault="00F2591B" w:rsidP="002F5668">
      <w:r>
        <w:t xml:space="preserve">This API should be used when client </w:t>
      </w:r>
      <w:r w:rsidR="005C215A">
        <w:t>wants to inquire about accounts maintained at RBL bank. Input will be account number, IFSC code and output will be as below</w:t>
      </w:r>
    </w:p>
    <w:p w:rsidR="005C215A" w:rsidRPr="005C215A" w:rsidRDefault="005C215A" w:rsidP="005C215A">
      <w:r>
        <w:t>1.</w:t>
      </w:r>
      <w:r w:rsidRPr="005C215A">
        <w:t xml:space="preserve"> Account number</w:t>
      </w:r>
    </w:p>
    <w:p w:rsidR="005C215A" w:rsidRPr="005C215A" w:rsidRDefault="005C215A" w:rsidP="005C215A">
      <w:r w:rsidRPr="005C215A">
        <w:t>2. Account holder Name</w:t>
      </w:r>
    </w:p>
    <w:p w:rsidR="005C215A" w:rsidRPr="005C215A" w:rsidRDefault="005C215A" w:rsidP="005C215A">
      <w:r w:rsidRPr="005C215A">
        <w:t xml:space="preserve">3. Joint holder name                       </w:t>
      </w:r>
    </w:p>
    <w:p w:rsidR="005C215A" w:rsidRPr="005C215A" w:rsidRDefault="005C215A" w:rsidP="005C215A">
      <w:r w:rsidRPr="005C215A">
        <w:t xml:space="preserve">5. Account status e.g. </w:t>
      </w:r>
      <w:r w:rsidR="0017508A" w:rsidRPr="005C215A">
        <w:t>(Active</w:t>
      </w:r>
      <w:r w:rsidRPr="005C215A">
        <w:t>/Dormant)</w:t>
      </w:r>
    </w:p>
    <w:p w:rsidR="005C215A" w:rsidRPr="005C215A" w:rsidRDefault="005C215A" w:rsidP="005C215A">
      <w:r w:rsidRPr="005C215A">
        <w:t xml:space="preserve">6. Account freeze </w:t>
      </w:r>
      <w:r w:rsidR="0017508A">
        <w:t>status</w:t>
      </w:r>
      <w:proofErr w:type="gramStart"/>
      <w:r w:rsidRPr="005C215A">
        <w:t>  D</w:t>
      </w:r>
      <w:proofErr w:type="gramEnd"/>
      <w:r w:rsidRPr="005C215A">
        <w:t>/C/T</w:t>
      </w:r>
    </w:p>
    <w:p w:rsidR="005C215A" w:rsidRPr="005C215A" w:rsidRDefault="005C215A" w:rsidP="005C215A">
      <w:r w:rsidRPr="005C215A">
        <w:t>7. Freeze reason code (Freeze reason description)</w:t>
      </w:r>
    </w:p>
    <w:p w:rsidR="005C215A" w:rsidRPr="005C215A" w:rsidRDefault="005C215A" w:rsidP="005C215A">
      <w:r w:rsidRPr="005C215A">
        <w:t>8. Scheme code</w:t>
      </w:r>
    </w:p>
    <w:p w:rsidR="005C215A" w:rsidRPr="005C215A" w:rsidRDefault="005C215A" w:rsidP="005C215A">
      <w:r w:rsidRPr="005C215A">
        <w:t>9.  Scheme Type</w:t>
      </w:r>
    </w:p>
    <w:p w:rsidR="005C215A" w:rsidRPr="005C215A" w:rsidRDefault="005C215A" w:rsidP="005C215A">
      <w:r w:rsidRPr="005C215A">
        <w:t>10. Scheme code Description</w:t>
      </w:r>
    </w:p>
    <w:p w:rsidR="005C215A" w:rsidRPr="005C215A" w:rsidRDefault="005C215A" w:rsidP="005C215A">
      <w:r w:rsidRPr="005C215A">
        <w:t>11. Constitution code</w:t>
      </w:r>
    </w:p>
    <w:p w:rsidR="005C215A" w:rsidRPr="005C215A" w:rsidRDefault="005C215A" w:rsidP="005C215A">
      <w:r w:rsidRPr="005C215A">
        <w:t xml:space="preserve">12. Constitution code description. </w:t>
      </w:r>
    </w:p>
    <w:p w:rsidR="005C215A" w:rsidRDefault="005C215A" w:rsidP="005C215A">
      <w:pPr>
        <w:rPr>
          <w:color w:val="auto"/>
          <w:lang w:val="en-IN"/>
        </w:rPr>
      </w:pPr>
    </w:p>
    <w:p w:rsidR="008306A4" w:rsidRPr="00566E99" w:rsidRDefault="008306A4" w:rsidP="005C215A">
      <w:pPr>
        <w:pStyle w:val="Heading2"/>
        <w:spacing w:before="0" w:after="0"/>
        <w:ind w:left="432" w:firstLine="0"/>
        <w:rPr>
          <w:rFonts w:ascii="Times" w:hAnsi="Times" w:cs="Century Schoolbook L;Times New"/>
          <w:sz w:val="20"/>
          <w:szCs w:val="20"/>
        </w:rPr>
      </w:pPr>
    </w:p>
    <w:p w:rsidR="008306A4" w:rsidRPr="004B4DB6" w:rsidRDefault="008306A4" w:rsidP="004E2137">
      <w:pPr>
        <w:pStyle w:val="Heading4"/>
      </w:pPr>
      <w:bookmarkStart w:id="2" w:name="_Toc510630635"/>
      <w:r w:rsidRPr="004B4DB6">
        <w:t>Transport protocol (SOAP / REST)</w:t>
      </w:r>
      <w:bookmarkEnd w:id="2"/>
    </w:p>
    <w:p w:rsidR="008306A4" w:rsidRPr="00B46A14" w:rsidRDefault="008306A4" w:rsidP="00B46A14">
      <w:pPr>
        <w:rPr>
          <w:rFonts w:ascii="Century Schoolbook L;Times New" w:hAnsi="Century Schoolbook L;Times New" w:cs="Century Schoolbook L;Times New"/>
          <w:i/>
          <w:color w:val="FF0000"/>
          <w:sz w:val="20"/>
          <w:szCs w:val="20"/>
        </w:rPr>
      </w:pPr>
      <w:r w:rsidRPr="00B46A14">
        <w:rPr>
          <w:rFonts w:ascii="Century Schoolbook L;Times New" w:hAnsi="Century Schoolbook L;Times New" w:cs="Century Schoolbook L;Times New"/>
          <w:i/>
          <w:color w:val="FF0000"/>
          <w:sz w:val="20"/>
          <w:szCs w:val="20"/>
        </w:rPr>
        <w:t>REST</w:t>
      </w:r>
    </w:p>
    <w:p w:rsidR="008306A4" w:rsidRPr="00566E99" w:rsidRDefault="008306A4" w:rsidP="008306A4">
      <w:pPr>
        <w:pStyle w:val="Heading2"/>
        <w:numPr>
          <w:ilvl w:val="1"/>
          <w:numId w:val="3"/>
        </w:numPr>
        <w:spacing w:before="0" w:after="0"/>
        <w:rPr>
          <w:rFonts w:ascii="Times" w:hAnsi="Times" w:cs="Century Schoolbook L;Times New"/>
          <w:sz w:val="20"/>
          <w:szCs w:val="20"/>
        </w:rPr>
      </w:pPr>
    </w:p>
    <w:p w:rsidR="008306A4" w:rsidRDefault="008306A4" w:rsidP="004E2137">
      <w:pPr>
        <w:pStyle w:val="Heading4"/>
      </w:pPr>
      <w:bookmarkStart w:id="3" w:name="_Toc510630636"/>
      <w:r w:rsidRPr="004B4DB6">
        <w:t>API Request URLs</w:t>
      </w:r>
      <w:bookmarkEnd w:id="3"/>
    </w:p>
    <w:p w:rsidR="00476211" w:rsidRPr="004B4DB6" w:rsidRDefault="00476211" w:rsidP="004B4DB6">
      <w:pPr>
        <w:rPr>
          <w:b/>
          <w:i/>
          <w:sz w:val="22"/>
          <w:szCs w:val="22"/>
          <w:u w:val="single"/>
        </w:rPr>
      </w:pPr>
    </w:p>
    <w:p w:rsidR="00A440BE" w:rsidRDefault="00A440BE" w:rsidP="00A440BE">
      <w:pPr>
        <w:rPr>
          <w:rFonts w:ascii="Times" w:hAnsi="Times" w:cs="Century Schoolbook L;Times New"/>
          <w:b/>
          <w:bCs/>
          <w:i/>
          <w:iCs/>
          <w:sz w:val="20"/>
          <w:szCs w:val="20"/>
        </w:rPr>
      </w:pPr>
    </w:p>
    <w:p w:rsidR="004B4DB6" w:rsidRDefault="004B4DB6" w:rsidP="004E2137">
      <w:pPr>
        <w:pStyle w:val="Heading4"/>
      </w:pPr>
      <w:bookmarkStart w:id="4" w:name="_Toc510630637"/>
      <w:r w:rsidRPr="004B4DB6">
        <w:t>Access Requirements</w:t>
      </w:r>
      <w:bookmarkEnd w:id="4"/>
    </w:p>
    <w:p w:rsidR="00E967E0" w:rsidRPr="00AC39D2" w:rsidRDefault="00E967E0" w:rsidP="007528B5">
      <w:pPr>
        <w:pStyle w:val="ListParagraph"/>
        <w:numPr>
          <w:ilvl w:val="0"/>
          <w:numId w:val="9"/>
        </w:numPr>
      </w:pPr>
      <w:r w:rsidRPr="00AC39D2">
        <w:t>API endpoints to be used for consuming  the service as provided above</w:t>
      </w:r>
    </w:p>
    <w:p w:rsidR="00E967E0" w:rsidRPr="00AC39D2" w:rsidRDefault="00E967E0" w:rsidP="007528B5">
      <w:pPr>
        <w:pStyle w:val="ListParagraph"/>
        <w:numPr>
          <w:ilvl w:val="0"/>
          <w:numId w:val="9"/>
        </w:numPr>
      </w:pPr>
      <w:r w:rsidRPr="00AC39D2">
        <w:t xml:space="preserve">Basic Authorization to be used using the LDAP </w:t>
      </w:r>
      <w:proofErr w:type="spellStart"/>
      <w:r w:rsidRPr="00AC39D2">
        <w:t>userid</w:t>
      </w:r>
      <w:proofErr w:type="spellEnd"/>
      <w:r w:rsidRPr="00AC39D2">
        <w:t xml:space="preserve"> and password</w:t>
      </w:r>
    </w:p>
    <w:p w:rsidR="00265628" w:rsidRPr="00AC39D2" w:rsidRDefault="00265628" w:rsidP="007528B5">
      <w:pPr>
        <w:pStyle w:val="ListParagraph"/>
        <w:numPr>
          <w:ilvl w:val="0"/>
          <w:numId w:val="9"/>
        </w:numPr>
      </w:pPr>
      <w:proofErr w:type="spellStart"/>
      <w:r w:rsidRPr="00AC39D2">
        <w:t>Client_id</w:t>
      </w:r>
      <w:proofErr w:type="spellEnd"/>
      <w:r w:rsidRPr="00AC39D2">
        <w:t xml:space="preserve"> and </w:t>
      </w:r>
      <w:proofErr w:type="spellStart"/>
      <w:r w:rsidRPr="00AC39D2">
        <w:t>Client_secret</w:t>
      </w:r>
      <w:proofErr w:type="spellEnd"/>
      <w:r w:rsidRPr="00AC39D2">
        <w:t xml:space="preserve"> are to </w:t>
      </w:r>
      <w:r w:rsidR="006F588F" w:rsidRPr="00AC39D2">
        <w:t>use</w:t>
      </w:r>
      <w:r w:rsidRPr="00AC39D2">
        <w:t xml:space="preserve"> as </w:t>
      </w:r>
      <w:proofErr w:type="spellStart"/>
      <w:r w:rsidRPr="00AC39D2">
        <w:t>Params</w:t>
      </w:r>
      <w:proofErr w:type="spellEnd"/>
      <w:r w:rsidRPr="00AC39D2">
        <w:t xml:space="preserve"> as Key and Value s (Need to remove spaces before and after the client id and client secret value </w:t>
      </w:r>
      <w:r w:rsidR="006F588F" w:rsidRPr="00AC39D2">
        <w:t>field)</w:t>
      </w:r>
    </w:p>
    <w:p w:rsidR="00AC39D2" w:rsidRPr="00AC39D2" w:rsidRDefault="00AC39D2" w:rsidP="007528B5">
      <w:pPr>
        <w:pStyle w:val="ListParagraph"/>
        <w:numPr>
          <w:ilvl w:val="0"/>
          <w:numId w:val="9"/>
        </w:numPr>
      </w:pPr>
      <w:r w:rsidRPr="00AC39D2">
        <w:t>Request type should be application/</w:t>
      </w:r>
      <w:proofErr w:type="spellStart"/>
      <w:r w:rsidR="006F588F" w:rsidRPr="00AC39D2">
        <w:t>Json</w:t>
      </w:r>
      <w:proofErr w:type="spellEnd"/>
    </w:p>
    <w:p w:rsidR="004B4DB6" w:rsidRDefault="004B4DB6" w:rsidP="00A440BE">
      <w:pPr>
        <w:rPr>
          <w:rFonts w:ascii="Times" w:hAnsi="Times" w:cs="Century Schoolbook L;Times New"/>
          <w:b/>
          <w:bCs/>
          <w:i/>
          <w:iCs/>
          <w:sz w:val="20"/>
          <w:szCs w:val="20"/>
        </w:rPr>
      </w:pPr>
    </w:p>
    <w:p w:rsidR="004B4DB6" w:rsidRDefault="004B4DB6" w:rsidP="00A440BE">
      <w:pPr>
        <w:rPr>
          <w:rFonts w:ascii="Times" w:hAnsi="Times" w:cs="Century Schoolbook L;Times New"/>
          <w:b/>
          <w:bCs/>
          <w:i/>
          <w:iCs/>
          <w:sz w:val="20"/>
          <w:szCs w:val="20"/>
        </w:rPr>
      </w:pPr>
    </w:p>
    <w:p w:rsidR="004B4DB6" w:rsidRDefault="004B4DB6" w:rsidP="00A440BE">
      <w:pPr>
        <w:rPr>
          <w:rFonts w:ascii="Times" w:hAnsi="Times" w:cs="Century Schoolbook L;Times New"/>
          <w:b/>
          <w:bCs/>
          <w:i/>
          <w:iCs/>
          <w:sz w:val="20"/>
          <w:szCs w:val="20"/>
        </w:rPr>
      </w:pPr>
    </w:p>
    <w:p w:rsidR="008306A4" w:rsidRDefault="008306A4" w:rsidP="004E2137">
      <w:pPr>
        <w:pStyle w:val="Heading4"/>
      </w:pPr>
      <w:bookmarkStart w:id="5" w:name="_Toc510630638"/>
      <w:r w:rsidRPr="004E2137">
        <w:t>Request</w:t>
      </w:r>
      <w:r w:rsidRPr="0070156B">
        <w:t xml:space="preserve"> Parameters</w:t>
      </w:r>
      <w:bookmarkEnd w:id="5"/>
    </w:p>
    <w:p w:rsidR="007D6A18" w:rsidRPr="0070156B" w:rsidRDefault="007D6A18" w:rsidP="00A440BE">
      <w:pPr>
        <w:rPr>
          <w:b/>
          <w:bCs/>
          <w:i/>
          <w:iCs/>
          <w:sz w:val="22"/>
          <w:szCs w:val="22"/>
          <w:u w:val="single"/>
        </w:rPr>
      </w:pPr>
    </w:p>
    <w:tbl>
      <w:tblPr>
        <w:tblStyle w:val="TableGrid"/>
        <w:tblW w:w="11908" w:type="dxa"/>
        <w:tblInd w:w="-1168" w:type="dxa"/>
        <w:tblLayout w:type="fixed"/>
        <w:tblLook w:val="04A0" w:firstRow="1" w:lastRow="0" w:firstColumn="1" w:lastColumn="0" w:noHBand="0" w:noVBand="1"/>
      </w:tblPr>
      <w:tblGrid>
        <w:gridCol w:w="1276"/>
        <w:gridCol w:w="2127"/>
        <w:gridCol w:w="1701"/>
        <w:gridCol w:w="1275"/>
        <w:gridCol w:w="1418"/>
        <w:gridCol w:w="4111"/>
      </w:tblGrid>
      <w:tr w:rsidR="00933242" w:rsidRPr="00DD334A" w:rsidTr="00AE25F6">
        <w:trPr>
          <w:trHeight w:val="795"/>
        </w:trPr>
        <w:tc>
          <w:tcPr>
            <w:tcW w:w="1276" w:type="dxa"/>
            <w:shd w:val="clear" w:color="auto" w:fill="002060"/>
          </w:tcPr>
          <w:p w:rsidR="00933242" w:rsidRPr="004E2F90" w:rsidRDefault="00933242" w:rsidP="0050787D">
            <w:pPr>
              <w:rPr>
                <w:b/>
                <w:bCs/>
                <w:color w:val="FFFFFF" w:themeColor="background1"/>
                <w:sz w:val="20"/>
                <w:szCs w:val="20"/>
              </w:rPr>
            </w:pPr>
            <w:r w:rsidRPr="004E2F90">
              <w:rPr>
                <w:b/>
                <w:bCs/>
                <w:color w:val="FFFFFF" w:themeColor="background1"/>
                <w:sz w:val="20"/>
                <w:szCs w:val="20"/>
              </w:rPr>
              <w:t>Field Name</w:t>
            </w:r>
          </w:p>
          <w:p w:rsidR="00933242" w:rsidRPr="004E2F90" w:rsidRDefault="00933242" w:rsidP="008306A4">
            <w:pPr>
              <w:rPr>
                <w:rFonts w:ascii="Times" w:hAnsi="Times" w:cs="Segoe UI"/>
                <w:b/>
                <w:color w:val="FFFFFF" w:themeColor="background1"/>
                <w:sz w:val="20"/>
                <w:szCs w:val="20"/>
                <w:highlight w:val="yellow"/>
                <w:u w:val="single"/>
              </w:rPr>
            </w:pPr>
          </w:p>
        </w:tc>
        <w:tc>
          <w:tcPr>
            <w:tcW w:w="2127" w:type="dxa"/>
            <w:shd w:val="clear" w:color="auto" w:fill="002060"/>
          </w:tcPr>
          <w:p w:rsidR="00933242" w:rsidRPr="004E2F90" w:rsidRDefault="00933242" w:rsidP="0050787D">
            <w:pPr>
              <w:rPr>
                <w:b/>
                <w:bCs/>
                <w:color w:val="FFFFFF" w:themeColor="background1"/>
                <w:sz w:val="20"/>
                <w:szCs w:val="20"/>
              </w:rPr>
            </w:pPr>
            <w:r w:rsidRPr="004E2F90">
              <w:rPr>
                <w:b/>
                <w:bCs/>
                <w:color w:val="FFFFFF" w:themeColor="background1"/>
                <w:sz w:val="20"/>
                <w:szCs w:val="20"/>
              </w:rPr>
              <w:t>Data Type</w:t>
            </w:r>
          </w:p>
          <w:p w:rsidR="00933242" w:rsidRPr="004E2F90" w:rsidRDefault="00933242" w:rsidP="008306A4">
            <w:pPr>
              <w:rPr>
                <w:rFonts w:ascii="Times" w:hAnsi="Times" w:cs="Segoe UI"/>
                <w:b/>
                <w:color w:val="FFFFFF" w:themeColor="background1"/>
                <w:sz w:val="20"/>
                <w:szCs w:val="20"/>
                <w:highlight w:val="yellow"/>
                <w:u w:val="single"/>
              </w:rPr>
            </w:pPr>
          </w:p>
        </w:tc>
        <w:tc>
          <w:tcPr>
            <w:tcW w:w="1701" w:type="dxa"/>
            <w:shd w:val="clear" w:color="auto" w:fill="002060"/>
          </w:tcPr>
          <w:p w:rsidR="00933242" w:rsidRPr="004E2F90" w:rsidRDefault="005C215A" w:rsidP="00DD334A">
            <w:pPr>
              <w:rPr>
                <w:b/>
                <w:bCs/>
                <w:color w:val="FFFFFF" w:themeColor="background1"/>
                <w:sz w:val="20"/>
                <w:szCs w:val="20"/>
              </w:rPr>
            </w:pPr>
            <w:r>
              <w:rPr>
                <w:b/>
                <w:bCs/>
                <w:color w:val="FFFFFF" w:themeColor="background1"/>
                <w:sz w:val="20"/>
                <w:szCs w:val="20"/>
              </w:rPr>
              <w:t>Tag Mandatory</w:t>
            </w:r>
          </w:p>
          <w:p w:rsidR="00933242" w:rsidRPr="004E2F90" w:rsidRDefault="00933242" w:rsidP="008306A4">
            <w:pPr>
              <w:rPr>
                <w:rFonts w:ascii="Times" w:hAnsi="Times" w:cs="Segoe UI"/>
                <w:b/>
                <w:color w:val="FFFFFF" w:themeColor="background1"/>
                <w:sz w:val="20"/>
                <w:szCs w:val="20"/>
                <w:highlight w:val="yellow"/>
                <w:u w:val="single"/>
              </w:rPr>
            </w:pPr>
          </w:p>
        </w:tc>
        <w:tc>
          <w:tcPr>
            <w:tcW w:w="1275" w:type="dxa"/>
            <w:shd w:val="clear" w:color="auto" w:fill="002060"/>
          </w:tcPr>
          <w:p w:rsidR="00933242" w:rsidRPr="004E2F90" w:rsidRDefault="00933242" w:rsidP="00DD334A">
            <w:pPr>
              <w:rPr>
                <w:b/>
                <w:bCs/>
                <w:color w:val="FFFFFF" w:themeColor="background1"/>
                <w:sz w:val="20"/>
                <w:szCs w:val="20"/>
              </w:rPr>
            </w:pPr>
            <w:r w:rsidRPr="004E2F90">
              <w:rPr>
                <w:b/>
                <w:bCs/>
                <w:color w:val="FFFFFF" w:themeColor="background1"/>
                <w:sz w:val="20"/>
                <w:szCs w:val="20"/>
              </w:rPr>
              <w:t>Value Mandatory</w:t>
            </w:r>
          </w:p>
          <w:p w:rsidR="00933242" w:rsidRPr="004E2F90" w:rsidRDefault="00933242" w:rsidP="00DD334A">
            <w:pPr>
              <w:rPr>
                <w:rFonts w:ascii="Times" w:hAnsi="Times" w:cs="Segoe UI"/>
                <w:b/>
                <w:color w:val="FFFFFF" w:themeColor="background1"/>
                <w:sz w:val="20"/>
                <w:szCs w:val="20"/>
                <w:highlight w:val="yellow"/>
                <w:u w:val="single"/>
              </w:rPr>
            </w:pPr>
          </w:p>
        </w:tc>
        <w:tc>
          <w:tcPr>
            <w:tcW w:w="1418" w:type="dxa"/>
            <w:shd w:val="clear" w:color="auto" w:fill="002060"/>
          </w:tcPr>
          <w:p w:rsidR="00933242" w:rsidRPr="004E2F90" w:rsidRDefault="00933242" w:rsidP="00DD334A">
            <w:pPr>
              <w:rPr>
                <w:b/>
                <w:bCs/>
                <w:color w:val="FFFFFF" w:themeColor="background1"/>
                <w:sz w:val="20"/>
                <w:szCs w:val="20"/>
              </w:rPr>
            </w:pPr>
            <w:r w:rsidRPr="004E2F90">
              <w:rPr>
                <w:b/>
                <w:bCs/>
                <w:color w:val="FFFFFF" w:themeColor="background1"/>
                <w:sz w:val="20"/>
                <w:szCs w:val="20"/>
              </w:rPr>
              <w:t>Length</w:t>
            </w:r>
          </w:p>
          <w:p w:rsidR="00933242" w:rsidRPr="004E2F90" w:rsidRDefault="00933242" w:rsidP="00DD334A">
            <w:pPr>
              <w:rPr>
                <w:rFonts w:ascii="Times" w:hAnsi="Times" w:cs="Segoe UI"/>
                <w:b/>
                <w:color w:val="FFFFFF" w:themeColor="background1"/>
                <w:sz w:val="20"/>
                <w:szCs w:val="20"/>
                <w:highlight w:val="yellow"/>
                <w:u w:val="single"/>
              </w:rPr>
            </w:pPr>
          </w:p>
        </w:tc>
        <w:tc>
          <w:tcPr>
            <w:tcW w:w="4111" w:type="dxa"/>
            <w:shd w:val="clear" w:color="auto" w:fill="002060"/>
          </w:tcPr>
          <w:p w:rsidR="00933242" w:rsidRPr="004E2F90" w:rsidRDefault="00933242" w:rsidP="0050787D">
            <w:pPr>
              <w:rPr>
                <w:b/>
                <w:bCs/>
                <w:color w:val="FFFFFF" w:themeColor="background1"/>
                <w:sz w:val="20"/>
                <w:szCs w:val="20"/>
              </w:rPr>
            </w:pPr>
            <w:r w:rsidRPr="004E2F90">
              <w:rPr>
                <w:b/>
                <w:bCs/>
                <w:color w:val="FFFFFF" w:themeColor="background1"/>
                <w:sz w:val="20"/>
                <w:szCs w:val="20"/>
              </w:rPr>
              <w:t>Description</w:t>
            </w:r>
          </w:p>
          <w:p w:rsidR="00933242" w:rsidRPr="004E2F90" w:rsidRDefault="00933242" w:rsidP="008306A4">
            <w:pPr>
              <w:rPr>
                <w:rFonts w:ascii="Times" w:hAnsi="Times" w:cs="Segoe UI"/>
                <w:b/>
                <w:color w:val="FFFFFF" w:themeColor="background1"/>
                <w:sz w:val="20"/>
                <w:szCs w:val="20"/>
                <w:highlight w:val="yellow"/>
                <w:u w:val="single"/>
              </w:rPr>
            </w:pPr>
          </w:p>
        </w:tc>
      </w:tr>
      <w:tr w:rsidR="00933242" w:rsidRPr="00DD334A" w:rsidTr="00AE25F6">
        <w:tc>
          <w:tcPr>
            <w:tcW w:w="1276" w:type="dxa"/>
            <w:shd w:val="clear" w:color="auto" w:fill="D9D9D9" w:themeFill="background1" w:themeFillShade="D9"/>
          </w:tcPr>
          <w:p w:rsidR="00933242" w:rsidRPr="00615352" w:rsidRDefault="00933242">
            <w:pPr>
              <w:rPr>
                <w:color w:val="000000"/>
                <w:sz w:val="18"/>
                <w:szCs w:val="18"/>
              </w:rPr>
            </w:pPr>
            <w:proofErr w:type="spellStart"/>
            <w:r w:rsidRPr="00615352">
              <w:rPr>
                <w:color w:val="000000"/>
                <w:sz w:val="18"/>
                <w:szCs w:val="18"/>
              </w:rPr>
              <w:t>TranID</w:t>
            </w:r>
            <w:proofErr w:type="spellEnd"/>
          </w:p>
        </w:tc>
        <w:tc>
          <w:tcPr>
            <w:tcW w:w="2127" w:type="dxa"/>
            <w:shd w:val="clear" w:color="auto" w:fill="D9D9D9" w:themeFill="background1" w:themeFillShade="D9"/>
          </w:tcPr>
          <w:p w:rsidR="00933242" w:rsidRDefault="00933242">
            <w:pPr>
              <w:rPr>
                <w:color w:val="000000"/>
                <w:sz w:val="18"/>
                <w:szCs w:val="18"/>
              </w:rPr>
            </w:pPr>
            <w:r w:rsidRPr="00615352">
              <w:rPr>
                <w:color w:val="000000"/>
                <w:sz w:val="18"/>
                <w:szCs w:val="18"/>
              </w:rPr>
              <w:t>Field will accept only Alphanumeric values &amp; ‘_’</w:t>
            </w:r>
          </w:p>
          <w:p w:rsidR="00933242" w:rsidRPr="00615352" w:rsidRDefault="00933242">
            <w:pPr>
              <w:rPr>
                <w:color w:val="000000"/>
                <w:sz w:val="18"/>
                <w:szCs w:val="18"/>
              </w:rPr>
            </w:pPr>
            <w:r>
              <w:rPr>
                <w:color w:val="000000"/>
                <w:sz w:val="18"/>
                <w:szCs w:val="18"/>
              </w:rPr>
              <w:lastRenderedPageBreak/>
              <w:t xml:space="preserve">No special characters will be allowed except above mentioned  </w:t>
            </w:r>
          </w:p>
        </w:tc>
        <w:tc>
          <w:tcPr>
            <w:tcW w:w="1701" w:type="dxa"/>
            <w:shd w:val="clear" w:color="auto" w:fill="D9D9D9" w:themeFill="background1" w:themeFillShade="D9"/>
          </w:tcPr>
          <w:p w:rsidR="00933242" w:rsidRPr="00615352" w:rsidRDefault="005C215A" w:rsidP="005C215A">
            <w:pPr>
              <w:jc w:val="center"/>
              <w:rPr>
                <w:color w:val="000000"/>
                <w:sz w:val="18"/>
                <w:szCs w:val="18"/>
              </w:rPr>
            </w:pPr>
            <w:r>
              <w:rPr>
                <w:color w:val="000000"/>
                <w:sz w:val="18"/>
                <w:szCs w:val="18"/>
              </w:rPr>
              <w:lastRenderedPageBreak/>
              <w:t>Y</w:t>
            </w:r>
          </w:p>
        </w:tc>
        <w:tc>
          <w:tcPr>
            <w:tcW w:w="1275" w:type="dxa"/>
            <w:shd w:val="clear" w:color="auto" w:fill="D9D9D9" w:themeFill="background1" w:themeFillShade="D9"/>
          </w:tcPr>
          <w:p w:rsidR="00933242" w:rsidRPr="00615352" w:rsidRDefault="00933242">
            <w:pPr>
              <w:jc w:val="center"/>
              <w:rPr>
                <w:color w:val="000000"/>
                <w:sz w:val="18"/>
                <w:szCs w:val="18"/>
              </w:rPr>
            </w:pPr>
            <w:r w:rsidRPr="00615352">
              <w:rPr>
                <w:color w:val="000000"/>
                <w:sz w:val="18"/>
                <w:szCs w:val="18"/>
              </w:rPr>
              <w:t>Y</w:t>
            </w:r>
          </w:p>
        </w:tc>
        <w:tc>
          <w:tcPr>
            <w:tcW w:w="1418" w:type="dxa"/>
            <w:shd w:val="clear" w:color="auto" w:fill="D9D9D9" w:themeFill="background1" w:themeFillShade="D9"/>
          </w:tcPr>
          <w:p w:rsidR="00933242" w:rsidRPr="00615352" w:rsidRDefault="00933242">
            <w:pPr>
              <w:rPr>
                <w:color w:val="000000"/>
                <w:sz w:val="18"/>
                <w:szCs w:val="18"/>
              </w:rPr>
            </w:pPr>
            <w:proofErr w:type="spellStart"/>
            <w:r w:rsidRPr="00615352">
              <w:rPr>
                <w:color w:val="000000"/>
                <w:sz w:val="18"/>
                <w:szCs w:val="18"/>
              </w:rPr>
              <w:t>MinLength</w:t>
            </w:r>
            <w:proofErr w:type="spellEnd"/>
            <w:r w:rsidRPr="00615352">
              <w:rPr>
                <w:color w:val="000000"/>
                <w:sz w:val="18"/>
                <w:szCs w:val="18"/>
              </w:rPr>
              <w:t xml:space="preserve"> =1</w:t>
            </w:r>
            <w:r w:rsidRPr="00615352">
              <w:rPr>
                <w:color w:val="000000"/>
                <w:sz w:val="18"/>
                <w:szCs w:val="18"/>
              </w:rPr>
              <w:br/>
            </w:r>
            <w:proofErr w:type="spellStart"/>
            <w:r w:rsidRPr="00615352">
              <w:rPr>
                <w:color w:val="000000"/>
                <w:sz w:val="18"/>
                <w:szCs w:val="18"/>
              </w:rPr>
              <w:t>MaxLength</w:t>
            </w:r>
            <w:proofErr w:type="spellEnd"/>
            <w:r w:rsidRPr="00615352">
              <w:rPr>
                <w:color w:val="000000"/>
                <w:sz w:val="18"/>
                <w:szCs w:val="18"/>
              </w:rPr>
              <w:t>=16</w:t>
            </w:r>
          </w:p>
        </w:tc>
        <w:tc>
          <w:tcPr>
            <w:tcW w:w="4111" w:type="dxa"/>
            <w:shd w:val="clear" w:color="auto" w:fill="D9D9D9" w:themeFill="background1" w:themeFillShade="D9"/>
          </w:tcPr>
          <w:p w:rsidR="00933242" w:rsidRPr="00615352" w:rsidRDefault="0017508A" w:rsidP="0017508A">
            <w:pPr>
              <w:rPr>
                <w:color w:val="000000"/>
                <w:sz w:val="18"/>
                <w:szCs w:val="18"/>
              </w:rPr>
            </w:pPr>
            <w:r>
              <w:rPr>
                <w:color w:val="auto"/>
                <w:sz w:val="18"/>
                <w:szCs w:val="18"/>
              </w:rPr>
              <w:t xml:space="preserve">This </w:t>
            </w:r>
            <w:r w:rsidR="00933242" w:rsidRPr="00615352">
              <w:rPr>
                <w:color w:val="auto"/>
                <w:sz w:val="18"/>
                <w:szCs w:val="18"/>
              </w:rPr>
              <w:t xml:space="preserve">ID should be generated by the customers, transaction will be identified using this ID, </w:t>
            </w:r>
            <w:proofErr w:type="gramStart"/>
            <w:r w:rsidR="00933242" w:rsidRPr="00615352">
              <w:rPr>
                <w:color w:val="auto"/>
                <w:sz w:val="18"/>
                <w:szCs w:val="18"/>
              </w:rPr>
              <w:t>for</w:t>
            </w:r>
            <w:proofErr w:type="gramEnd"/>
            <w:r w:rsidR="00933242" w:rsidRPr="00615352">
              <w:rPr>
                <w:color w:val="auto"/>
                <w:sz w:val="18"/>
                <w:szCs w:val="18"/>
              </w:rPr>
              <w:t xml:space="preserve"> inquiry purpose this ID can be used. Once transaction </w:t>
            </w:r>
            <w:r w:rsidR="00933242" w:rsidRPr="00615352">
              <w:rPr>
                <w:color w:val="auto"/>
                <w:sz w:val="18"/>
                <w:szCs w:val="18"/>
              </w:rPr>
              <w:lastRenderedPageBreak/>
              <w:t xml:space="preserve">received against this number, customer cannot initiate another transaction under this number. </w:t>
            </w:r>
          </w:p>
        </w:tc>
      </w:tr>
      <w:tr w:rsidR="005C215A" w:rsidRPr="00DD334A" w:rsidTr="00AE25F6">
        <w:tc>
          <w:tcPr>
            <w:tcW w:w="1276" w:type="dxa"/>
            <w:shd w:val="clear" w:color="auto" w:fill="D9D9D9" w:themeFill="background1" w:themeFillShade="D9"/>
          </w:tcPr>
          <w:p w:rsidR="005C215A" w:rsidRPr="00615352" w:rsidRDefault="005C215A">
            <w:pPr>
              <w:rPr>
                <w:color w:val="000000"/>
                <w:sz w:val="18"/>
                <w:szCs w:val="18"/>
              </w:rPr>
            </w:pPr>
            <w:proofErr w:type="spellStart"/>
            <w:r w:rsidRPr="00615352">
              <w:rPr>
                <w:color w:val="000000"/>
                <w:sz w:val="18"/>
                <w:szCs w:val="18"/>
              </w:rPr>
              <w:lastRenderedPageBreak/>
              <w:t>Corp_ID</w:t>
            </w:r>
            <w:proofErr w:type="spellEnd"/>
          </w:p>
        </w:tc>
        <w:tc>
          <w:tcPr>
            <w:tcW w:w="2127" w:type="dxa"/>
            <w:shd w:val="clear" w:color="auto" w:fill="D9D9D9" w:themeFill="background1" w:themeFillShade="D9"/>
          </w:tcPr>
          <w:p w:rsidR="005C215A" w:rsidRDefault="005C215A">
            <w:pPr>
              <w:rPr>
                <w:color w:val="000000"/>
                <w:sz w:val="18"/>
                <w:szCs w:val="18"/>
              </w:rPr>
            </w:pPr>
            <w:r w:rsidRPr="00615352">
              <w:rPr>
                <w:color w:val="000000"/>
                <w:sz w:val="18"/>
                <w:szCs w:val="18"/>
              </w:rPr>
              <w:t>Field will accept only Alphanumeric values &amp; ‘_’</w:t>
            </w:r>
          </w:p>
          <w:p w:rsidR="005C215A" w:rsidRPr="00615352" w:rsidRDefault="005C215A">
            <w:pPr>
              <w:rPr>
                <w:color w:val="000000"/>
                <w:sz w:val="18"/>
                <w:szCs w:val="18"/>
              </w:rPr>
            </w:pPr>
            <w:r>
              <w:rPr>
                <w:color w:val="000000"/>
                <w:sz w:val="18"/>
                <w:szCs w:val="18"/>
              </w:rPr>
              <w:t>No special characters will be allowed except above mentioned</w:t>
            </w:r>
          </w:p>
        </w:tc>
        <w:tc>
          <w:tcPr>
            <w:tcW w:w="1701" w:type="dxa"/>
            <w:shd w:val="clear" w:color="auto" w:fill="D9D9D9" w:themeFill="background1" w:themeFillShade="D9"/>
          </w:tcPr>
          <w:p w:rsidR="005C215A" w:rsidRPr="00615352" w:rsidRDefault="005C215A" w:rsidP="00E63204">
            <w:pPr>
              <w:jc w:val="center"/>
              <w:rPr>
                <w:color w:val="000000"/>
                <w:sz w:val="18"/>
                <w:szCs w:val="18"/>
              </w:rPr>
            </w:pPr>
            <w:r>
              <w:rPr>
                <w:color w:val="000000"/>
                <w:sz w:val="18"/>
                <w:szCs w:val="18"/>
              </w:rPr>
              <w:t>Y</w:t>
            </w:r>
          </w:p>
        </w:tc>
        <w:tc>
          <w:tcPr>
            <w:tcW w:w="1275" w:type="dxa"/>
            <w:shd w:val="clear" w:color="auto" w:fill="D9D9D9" w:themeFill="background1" w:themeFillShade="D9"/>
          </w:tcPr>
          <w:p w:rsidR="005C215A" w:rsidRPr="00615352" w:rsidRDefault="005C215A">
            <w:pPr>
              <w:jc w:val="center"/>
              <w:rPr>
                <w:color w:val="000000"/>
                <w:sz w:val="18"/>
                <w:szCs w:val="18"/>
              </w:rPr>
            </w:pPr>
            <w:r w:rsidRPr="00615352">
              <w:rPr>
                <w:color w:val="000000"/>
                <w:sz w:val="18"/>
                <w:szCs w:val="18"/>
              </w:rPr>
              <w:t>Y</w:t>
            </w:r>
          </w:p>
        </w:tc>
        <w:tc>
          <w:tcPr>
            <w:tcW w:w="1418" w:type="dxa"/>
            <w:shd w:val="clear" w:color="auto" w:fill="D9D9D9" w:themeFill="background1" w:themeFillShade="D9"/>
          </w:tcPr>
          <w:p w:rsidR="005C215A" w:rsidRPr="00615352" w:rsidRDefault="005C215A">
            <w:pPr>
              <w:rPr>
                <w:color w:val="000000"/>
                <w:sz w:val="18"/>
                <w:szCs w:val="18"/>
              </w:rPr>
            </w:pPr>
            <w:proofErr w:type="spellStart"/>
            <w:r>
              <w:rPr>
                <w:color w:val="000000"/>
                <w:sz w:val="18"/>
                <w:szCs w:val="18"/>
              </w:rPr>
              <w:t>MinLength</w:t>
            </w:r>
            <w:proofErr w:type="spellEnd"/>
            <w:r>
              <w:rPr>
                <w:color w:val="000000"/>
                <w:sz w:val="18"/>
                <w:szCs w:val="18"/>
              </w:rPr>
              <w:t xml:space="preserve"> =1</w:t>
            </w:r>
            <w:r>
              <w:rPr>
                <w:color w:val="000000"/>
                <w:sz w:val="18"/>
                <w:szCs w:val="18"/>
              </w:rPr>
              <w:br/>
            </w:r>
            <w:proofErr w:type="spellStart"/>
            <w:r>
              <w:rPr>
                <w:color w:val="000000"/>
                <w:sz w:val="18"/>
                <w:szCs w:val="18"/>
              </w:rPr>
              <w:t>MaxLength</w:t>
            </w:r>
            <w:proofErr w:type="spellEnd"/>
            <w:r>
              <w:rPr>
                <w:color w:val="000000"/>
                <w:sz w:val="18"/>
                <w:szCs w:val="18"/>
              </w:rPr>
              <w:t>=20</w:t>
            </w:r>
          </w:p>
        </w:tc>
        <w:tc>
          <w:tcPr>
            <w:tcW w:w="4111" w:type="dxa"/>
            <w:shd w:val="clear" w:color="auto" w:fill="D9D9D9" w:themeFill="background1" w:themeFillShade="D9"/>
          </w:tcPr>
          <w:p w:rsidR="005C215A" w:rsidRPr="00615352" w:rsidRDefault="005C215A">
            <w:pPr>
              <w:rPr>
                <w:color w:val="auto"/>
                <w:sz w:val="18"/>
                <w:szCs w:val="18"/>
              </w:rPr>
            </w:pPr>
            <w:r>
              <w:rPr>
                <w:color w:val="auto"/>
                <w:sz w:val="18"/>
                <w:szCs w:val="18"/>
              </w:rPr>
              <w:t>This is a</w:t>
            </w:r>
            <w:r w:rsidRPr="00615352">
              <w:rPr>
                <w:color w:val="auto"/>
                <w:sz w:val="18"/>
                <w:szCs w:val="18"/>
              </w:rPr>
              <w:t xml:space="preserve"> unique ID assigned to each corporate for identification, once customer onboarding process is completed. Bank will provide this ID.</w:t>
            </w:r>
          </w:p>
        </w:tc>
      </w:tr>
      <w:tr w:rsidR="005C215A" w:rsidRPr="00DD334A" w:rsidTr="00AE25F6">
        <w:tc>
          <w:tcPr>
            <w:tcW w:w="1276" w:type="dxa"/>
            <w:shd w:val="clear" w:color="auto" w:fill="D9D9D9" w:themeFill="background1" w:themeFillShade="D9"/>
          </w:tcPr>
          <w:p w:rsidR="005C215A" w:rsidRPr="00615352" w:rsidRDefault="005C215A">
            <w:pPr>
              <w:rPr>
                <w:color w:val="000000"/>
                <w:sz w:val="18"/>
                <w:szCs w:val="18"/>
              </w:rPr>
            </w:pPr>
            <w:proofErr w:type="spellStart"/>
            <w:r w:rsidRPr="00615352">
              <w:rPr>
                <w:color w:val="000000"/>
                <w:sz w:val="18"/>
                <w:szCs w:val="18"/>
              </w:rPr>
              <w:t>Maker_ID</w:t>
            </w:r>
            <w:proofErr w:type="spellEnd"/>
          </w:p>
        </w:tc>
        <w:tc>
          <w:tcPr>
            <w:tcW w:w="2127" w:type="dxa"/>
            <w:shd w:val="clear" w:color="auto" w:fill="D9D9D9" w:themeFill="background1" w:themeFillShade="D9"/>
          </w:tcPr>
          <w:p w:rsidR="005C215A" w:rsidRDefault="005C215A">
            <w:pPr>
              <w:rPr>
                <w:color w:val="000000"/>
                <w:sz w:val="18"/>
                <w:szCs w:val="18"/>
              </w:rPr>
            </w:pPr>
            <w:r w:rsidRPr="00615352">
              <w:rPr>
                <w:color w:val="000000"/>
                <w:sz w:val="18"/>
                <w:szCs w:val="18"/>
              </w:rPr>
              <w:t>Field will accept only Alphanumeric values &amp; ‘_’</w:t>
            </w:r>
          </w:p>
          <w:p w:rsidR="005C215A" w:rsidRPr="00615352" w:rsidRDefault="005C215A">
            <w:pPr>
              <w:rPr>
                <w:color w:val="000000"/>
                <w:sz w:val="18"/>
                <w:szCs w:val="18"/>
              </w:rPr>
            </w:pPr>
            <w:r>
              <w:rPr>
                <w:color w:val="000000"/>
                <w:sz w:val="18"/>
                <w:szCs w:val="18"/>
              </w:rPr>
              <w:t>No special characters will be allowed except above mentioned</w:t>
            </w:r>
          </w:p>
        </w:tc>
        <w:tc>
          <w:tcPr>
            <w:tcW w:w="1701" w:type="dxa"/>
            <w:shd w:val="clear" w:color="auto" w:fill="D9D9D9" w:themeFill="background1" w:themeFillShade="D9"/>
          </w:tcPr>
          <w:p w:rsidR="005C215A" w:rsidRPr="00615352" w:rsidRDefault="005C215A" w:rsidP="00E63204">
            <w:pPr>
              <w:jc w:val="center"/>
              <w:rPr>
                <w:color w:val="000000"/>
                <w:sz w:val="18"/>
                <w:szCs w:val="18"/>
              </w:rPr>
            </w:pPr>
            <w:r>
              <w:rPr>
                <w:color w:val="000000"/>
                <w:sz w:val="18"/>
                <w:szCs w:val="18"/>
              </w:rPr>
              <w:t>Y</w:t>
            </w:r>
          </w:p>
        </w:tc>
        <w:tc>
          <w:tcPr>
            <w:tcW w:w="1275" w:type="dxa"/>
            <w:shd w:val="clear" w:color="auto" w:fill="D9D9D9" w:themeFill="background1" w:themeFillShade="D9"/>
          </w:tcPr>
          <w:p w:rsidR="005C215A" w:rsidRPr="00615352" w:rsidRDefault="005C215A">
            <w:pPr>
              <w:jc w:val="center"/>
              <w:rPr>
                <w:color w:val="000000"/>
                <w:sz w:val="18"/>
                <w:szCs w:val="18"/>
              </w:rPr>
            </w:pPr>
            <w:r w:rsidRPr="00615352">
              <w:rPr>
                <w:color w:val="000000"/>
                <w:sz w:val="18"/>
                <w:szCs w:val="18"/>
              </w:rPr>
              <w:t>N</w:t>
            </w:r>
          </w:p>
        </w:tc>
        <w:tc>
          <w:tcPr>
            <w:tcW w:w="1418" w:type="dxa"/>
            <w:shd w:val="clear" w:color="auto" w:fill="D9D9D9" w:themeFill="background1" w:themeFillShade="D9"/>
          </w:tcPr>
          <w:p w:rsidR="005C215A" w:rsidRPr="00615352" w:rsidRDefault="005C215A">
            <w:pPr>
              <w:rPr>
                <w:color w:val="000000"/>
                <w:sz w:val="18"/>
                <w:szCs w:val="18"/>
              </w:rPr>
            </w:pPr>
            <w:proofErr w:type="spellStart"/>
            <w:r>
              <w:rPr>
                <w:color w:val="000000"/>
                <w:sz w:val="18"/>
                <w:szCs w:val="18"/>
              </w:rPr>
              <w:t>MinLength</w:t>
            </w:r>
            <w:proofErr w:type="spellEnd"/>
            <w:r>
              <w:rPr>
                <w:color w:val="000000"/>
                <w:sz w:val="18"/>
                <w:szCs w:val="18"/>
              </w:rPr>
              <w:t xml:space="preserve"> =1</w:t>
            </w:r>
            <w:r>
              <w:rPr>
                <w:color w:val="000000"/>
                <w:sz w:val="18"/>
                <w:szCs w:val="18"/>
              </w:rPr>
              <w:br/>
            </w:r>
            <w:proofErr w:type="spellStart"/>
            <w:r>
              <w:rPr>
                <w:color w:val="000000"/>
                <w:sz w:val="18"/>
                <w:szCs w:val="18"/>
              </w:rPr>
              <w:t>MaxLength</w:t>
            </w:r>
            <w:proofErr w:type="spellEnd"/>
            <w:r>
              <w:rPr>
                <w:color w:val="000000"/>
                <w:sz w:val="18"/>
                <w:szCs w:val="18"/>
              </w:rPr>
              <w:t>=20</w:t>
            </w:r>
          </w:p>
        </w:tc>
        <w:tc>
          <w:tcPr>
            <w:tcW w:w="4111" w:type="dxa"/>
            <w:shd w:val="clear" w:color="auto" w:fill="D9D9D9" w:themeFill="background1" w:themeFillShade="D9"/>
          </w:tcPr>
          <w:p w:rsidR="005C215A" w:rsidRPr="00E753EC" w:rsidRDefault="005C215A">
            <w:pPr>
              <w:rPr>
                <w:color w:val="000000"/>
                <w:sz w:val="18"/>
                <w:szCs w:val="18"/>
              </w:rPr>
            </w:pPr>
            <w:r w:rsidRPr="00E753EC">
              <w:rPr>
                <w:color w:val="auto"/>
                <w:sz w:val="18"/>
                <w:szCs w:val="18"/>
              </w:rPr>
              <w:t>This is an ID registered by the corporate with Bank as part of onboarding process, When the request received</w:t>
            </w:r>
            <w:ins w:id="6" w:author="Sudarshan Galipelli" w:date="2018-04-04T18:57:00Z">
              <w:r>
                <w:rPr>
                  <w:color w:val="auto"/>
                  <w:sz w:val="18"/>
                  <w:szCs w:val="18"/>
                </w:rPr>
                <w:t xml:space="preserve">, </w:t>
              </w:r>
            </w:ins>
            <w:del w:id="7" w:author="Sudarshan Galipelli" w:date="2018-04-04T18:57:00Z">
              <w:r w:rsidRPr="00E753EC" w:rsidDel="003E5BF6">
                <w:rPr>
                  <w:color w:val="auto"/>
                  <w:sz w:val="18"/>
                  <w:szCs w:val="18"/>
                </w:rPr>
                <w:delText xml:space="preserve"> </w:delText>
              </w:r>
            </w:del>
            <w:r w:rsidRPr="00E753EC">
              <w:rPr>
                <w:color w:val="auto"/>
                <w:sz w:val="18"/>
                <w:szCs w:val="18"/>
              </w:rPr>
              <w:t>bank will check this ID and role before processing the payment. The value in this Tag is mandatory/Non mandatory basis customer option at the time of onboarding</w:t>
            </w:r>
          </w:p>
        </w:tc>
      </w:tr>
      <w:tr w:rsidR="005C215A" w:rsidRPr="00DD334A" w:rsidTr="00AE25F6">
        <w:tc>
          <w:tcPr>
            <w:tcW w:w="1276" w:type="dxa"/>
            <w:shd w:val="clear" w:color="auto" w:fill="D9D9D9" w:themeFill="background1" w:themeFillShade="D9"/>
          </w:tcPr>
          <w:p w:rsidR="005C215A" w:rsidRPr="00615352" w:rsidRDefault="005C215A">
            <w:pPr>
              <w:rPr>
                <w:color w:val="000000"/>
                <w:sz w:val="18"/>
                <w:szCs w:val="18"/>
              </w:rPr>
            </w:pPr>
            <w:proofErr w:type="spellStart"/>
            <w:r w:rsidRPr="00615352">
              <w:rPr>
                <w:color w:val="000000"/>
                <w:sz w:val="18"/>
                <w:szCs w:val="18"/>
              </w:rPr>
              <w:t>Checker_ID</w:t>
            </w:r>
            <w:proofErr w:type="spellEnd"/>
          </w:p>
        </w:tc>
        <w:tc>
          <w:tcPr>
            <w:tcW w:w="2127" w:type="dxa"/>
            <w:shd w:val="clear" w:color="auto" w:fill="D9D9D9" w:themeFill="background1" w:themeFillShade="D9"/>
          </w:tcPr>
          <w:p w:rsidR="005C215A" w:rsidRDefault="005C215A">
            <w:pPr>
              <w:rPr>
                <w:color w:val="000000"/>
                <w:sz w:val="18"/>
                <w:szCs w:val="18"/>
              </w:rPr>
            </w:pPr>
            <w:r w:rsidRPr="00615352">
              <w:rPr>
                <w:color w:val="000000"/>
                <w:sz w:val="18"/>
                <w:szCs w:val="18"/>
              </w:rPr>
              <w:t>Field will accept only Alphanumeric values &amp; ‘_’</w:t>
            </w:r>
          </w:p>
          <w:p w:rsidR="005C215A" w:rsidRPr="00615352" w:rsidRDefault="005C215A">
            <w:pPr>
              <w:rPr>
                <w:color w:val="000000"/>
                <w:sz w:val="18"/>
                <w:szCs w:val="18"/>
              </w:rPr>
            </w:pPr>
            <w:r>
              <w:rPr>
                <w:color w:val="000000"/>
                <w:sz w:val="18"/>
                <w:szCs w:val="18"/>
              </w:rPr>
              <w:t>No special characters will be allowed except above mentioned</w:t>
            </w:r>
          </w:p>
        </w:tc>
        <w:tc>
          <w:tcPr>
            <w:tcW w:w="1701" w:type="dxa"/>
            <w:shd w:val="clear" w:color="auto" w:fill="D9D9D9" w:themeFill="background1" w:themeFillShade="D9"/>
          </w:tcPr>
          <w:p w:rsidR="005C215A" w:rsidRPr="00615352" w:rsidRDefault="005C215A" w:rsidP="00E63204">
            <w:pPr>
              <w:jc w:val="center"/>
              <w:rPr>
                <w:color w:val="000000"/>
                <w:sz w:val="18"/>
                <w:szCs w:val="18"/>
              </w:rPr>
            </w:pPr>
            <w:r>
              <w:rPr>
                <w:color w:val="000000"/>
                <w:sz w:val="18"/>
                <w:szCs w:val="18"/>
              </w:rPr>
              <w:t>Y</w:t>
            </w:r>
          </w:p>
        </w:tc>
        <w:tc>
          <w:tcPr>
            <w:tcW w:w="1275" w:type="dxa"/>
            <w:shd w:val="clear" w:color="auto" w:fill="D9D9D9" w:themeFill="background1" w:themeFillShade="D9"/>
          </w:tcPr>
          <w:p w:rsidR="005C215A" w:rsidRPr="00615352" w:rsidRDefault="005C215A">
            <w:pPr>
              <w:jc w:val="center"/>
              <w:rPr>
                <w:color w:val="000000"/>
                <w:sz w:val="18"/>
                <w:szCs w:val="18"/>
              </w:rPr>
            </w:pPr>
            <w:r w:rsidRPr="00615352">
              <w:rPr>
                <w:color w:val="000000"/>
                <w:sz w:val="18"/>
                <w:szCs w:val="18"/>
              </w:rPr>
              <w:t>N</w:t>
            </w:r>
          </w:p>
        </w:tc>
        <w:tc>
          <w:tcPr>
            <w:tcW w:w="1418" w:type="dxa"/>
            <w:shd w:val="clear" w:color="auto" w:fill="D9D9D9" w:themeFill="background1" w:themeFillShade="D9"/>
          </w:tcPr>
          <w:p w:rsidR="005C215A" w:rsidRPr="00615352" w:rsidRDefault="005C215A">
            <w:pPr>
              <w:rPr>
                <w:color w:val="000000"/>
                <w:sz w:val="18"/>
                <w:szCs w:val="18"/>
              </w:rPr>
            </w:pPr>
            <w:proofErr w:type="spellStart"/>
            <w:r w:rsidRPr="00615352">
              <w:rPr>
                <w:color w:val="000000"/>
                <w:sz w:val="18"/>
                <w:szCs w:val="18"/>
              </w:rPr>
              <w:t>Mi</w:t>
            </w:r>
            <w:r>
              <w:rPr>
                <w:color w:val="000000"/>
                <w:sz w:val="18"/>
                <w:szCs w:val="18"/>
              </w:rPr>
              <w:t>nLength</w:t>
            </w:r>
            <w:proofErr w:type="spellEnd"/>
            <w:r>
              <w:rPr>
                <w:color w:val="000000"/>
                <w:sz w:val="18"/>
                <w:szCs w:val="18"/>
              </w:rPr>
              <w:t xml:space="preserve"> =1</w:t>
            </w:r>
            <w:r>
              <w:rPr>
                <w:color w:val="000000"/>
                <w:sz w:val="18"/>
                <w:szCs w:val="18"/>
              </w:rPr>
              <w:br/>
            </w:r>
            <w:proofErr w:type="spellStart"/>
            <w:r>
              <w:rPr>
                <w:color w:val="000000"/>
                <w:sz w:val="18"/>
                <w:szCs w:val="18"/>
              </w:rPr>
              <w:t>MaxLength</w:t>
            </w:r>
            <w:proofErr w:type="spellEnd"/>
            <w:r>
              <w:rPr>
                <w:color w:val="000000"/>
                <w:sz w:val="18"/>
                <w:szCs w:val="18"/>
              </w:rPr>
              <w:t>=20</w:t>
            </w:r>
          </w:p>
        </w:tc>
        <w:tc>
          <w:tcPr>
            <w:tcW w:w="4111" w:type="dxa"/>
            <w:shd w:val="clear" w:color="auto" w:fill="D9D9D9" w:themeFill="background1" w:themeFillShade="D9"/>
          </w:tcPr>
          <w:p w:rsidR="005C215A" w:rsidRPr="0004339C" w:rsidRDefault="005C215A">
            <w:pPr>
              <w:rPr>
                <w:color w:val="000000"/>
                <w:sz w:val="18"/>
                <w:szCs w:val="18"/>
              </w:rPr>
            </w:pPr>
            <w:r w:rsidRPr="0004339C">
              <w:rPr>
                <w:color w:val="auto"/>
                <w:sz w:val="18"/>
                <w:szCs w:val="18"/>
              </w:rPr>
              <w:t>This is an ID registered by the corporate with Bank as part of onboarding process, When the request received bank will check this ID and role before processing the payment. The value in this Tag is mandatory/Non mandatory basis customer option at the time of onboarding</w:t>
            </w:r>
          </w:p>
        </w:tc>
      </w:tr>
      <w:tr w:rsidR="005C215A" w:rsidRPr="00DD334A" w:rsidTr="00AE25F6">
        <w:tc>
          <w:tcPr>
            <w:tcW w:w="1276" w:type="dxa"/>
            <w:shd w:val="clear" w:color="auto" w:fill="D9D9D9" w:themeFill="background1" w:themeFillShade="D9"/>
          </w:tcPr>
          <w:p w:rsidR="005C215A" w:rsidRPr="00615352" w:rsidRDefault="005C215A">
            <w:pPr>
              <w:rPr>
                <w:color w:val="000000"/>
                <w:sz w:val="18"/>
                <w:szCs w:val="18"/>
              </w:rPr>
            </w:pPr>
            <w:proofErr w:type="spellStart"/>
            <w:r w:rsidRPr="00615352">
              <w:rPr>
                <w:color w:val="000000"/>
                <w:sz w:val="18"/>
                <w:szCs w:val="18"/>
              </w:rPr>
              <w:t>Approver_ID</w:t>
            </w:r>
            <w:proofErr w:type="spellEnd"/>
          </w:p>
        </w:tc>
        <w:tc>
          <w:tcPr>
            <w:tcW w:w="2127" w:type="dxa"/>
            <w:shd w:val="clear" w:color="auto" w:fill="D9D9D9" w:themeFill="background1" w:themeFillShade="D9"/>
          </w:tcPr>
          <w:p w:rsidR="005C215A" w:rsidRDefault="005C215A">
            <w:pPr>
              <w:rPr>
                <w:color w:val="000000"/>
                <w:sz w:val="18"/>
                <w:szCs w:val="18"/>
              </w:rPr>
            </w:pPr>
            <w:r w:rsidRPr="00615352">
              <w:rPr>
                <w:color w:val="000000"/>
                <w:sz w:val="18"/>
                <w:szCs w:val="18"/>
              </w:rPr>
              <w:t>Field will accept only Alphanumeric values &amp; ‘_’</w:t>
            </w:r>
          </w:p>
          <w:p w:rsidR="005C215A" w:rsidRPr="00615352" w:rsidRDefault="005C215A">
            <w:pPr>
              <w:rPr>
                <w:color w:val="000000"/>
                <w:sz w:val="18"/>
                <w:szCs w:val="18"/>
              </w:rPr>
            </w:pPr>
            <w:r>
              <w:rPr>
                <w:color w:val="000000"/>
                <w:sz w:val="18"/>
                <w:szCs w:val="18"/>
              </w:rPr>
              <w:t>No special characters will be allowed except above mentioned</w:t>
            </w:r>
          </w:p>
        </w:tc>
        <w:tc>
          <w:tcPr>
            <w:tcW w:w="1701" w:type="dxa"/>
            <w:shd w:val="clear" w:color="auto" w:fill="D9D9D9" w:themeFill="background1" w:themeFillShade="D9"/>
          </w:tcPr>
          <w:p w:rsidR="005C215A" w:rsidRPr="00615352" w:rsidRDefault="005C215A" w:rsidP="00E63204">
            <w:pPr>
              <w:jc w:val="center"/>
              <w:rPr>
                <w:color w:val="000000"/>
                <w:sz w:val="18"/>
                <w:szCs w:val="18"/>
              </w:rPr>
            </w:pPr>
            <w:r>
              <w:rPr>
                <w:color w:val="000000"/>
                <w:sz w:val="18"/>
                <w:szCs w:val="18"/>
              </w:rPr>
              <w:t>Y</w:t>
            </w:r>
          </w:p>
        </w:tc>
        <w:tc>
          <w:tcPr>
            <w:tcW w:w="1275" w:type="dxa"/>
            <w:shd w:val="clear" w:color="auto" w:fill="D9D9D9" w:themeFill="background1" w:themeFillShade="D9"/>
          </w:tcPr>
          <w:p w:rsidR="005C215A" w:rsidRPr="00615352" w:rsidRDefault="005C215A">
            <w:pPr>
              <w:jc w:val="center"/>
              <w:rPr>
                <w:color w:val="000000"/>
                <w:sz w:val="18"/>
                <w:szCs w:val="18"/>
              </w:rPr>
            </w:pPr>
            <w:r w:rsidRPr="00615352">
              <w:rPr>
                <w:color w:val="000000"/>
                <w:sz w:val="18"/>
                <w:szCs w:val="18"/>
              </w:rPr>
              <w:t>N</w:t>
            </w:r>
          </w:p>
        </w:tc>
        <w:tc>
          <w:tcPr>
            <w:tcW w:w="1418" w:type="dxa"/>
            <w:shd w:val="clear" w:color="auto" w:fill="D9D9D9" w:themeFill="background1" w:themeFillShade="D9"/>
          </w:tcPr>
          <w:p w:rsidR="005C215A" w:rsidRPr="00615352" w:rsidRDefault="005C215A">
            <w:pPr>
              <w:rPr>
                <w:color w:val="000000"/>
                <w:sz w:val="18"/>
                <w:szCs w:val="18"/>
              </w:rPr>
            </w:pPr>
            <w:proofErr w:type="spellStart"/>
            <w:r>
              <w:rPr>
                <w:color w:val="000000"/>
                <w:sz w:val="18"/>
                <w:szCs w:val="18"/>
              </w:rPr>
              <w:t>MinLength</w:t>
            </w:r>
            <w:proofErr w:type="spellEnd"/>
            <w:r>
              <w:rPr>
                <w:color w:val="000000"/>
                <w:sz w:val="18"/>
                <w:szCs w:val="18"/>
              </w:rPr>
              <w:t xml:space="preserve"> =1</w:t>
            </w:r>
            <w:r>
              <w:rPr>
                <w:color w:val="000000"/>
                <w:sz w:val="18"/>
                <w:szCs w:val="18"/>
              </w:rPr>
              <w:br/>
            </w:r>
            <w:proofErr w:type="spellStart"/>
            <w:r>
              <w:rPr>
                <w:color w:val="000000"/>
                <w:sz w:val="18"/>
                <w:szCs w:val="18"/>
              </w:rPr>
              <w:t>MaxLength</w:t>
            </w:r>
            <w:proofErr w:type="spellEnd"/>
            <w:r>
              <w:rPr>
                <w:color w:val="000000"/>
                <w:sz w:val="18"/>
                <w:szCs w:val="18"/>
              </w:rPr>
              <w:t>=20</w:t>
            </w:r>
          </w:p>
        </w:tc>
        <w:tc>
          <w:tcPr>
            <w:tcW w:w="4111" w:type="dxa"/>
            <w:shd w:val="clear" w:color="auto" w:fill="D9D9D9" w:themeFill="background1" w:themeFillShade="D9"/>
          </w:tcPr>
          <w:p w:rsidR="005C215A" w:rsidRPr="0004339C" w:rsidRDefault="005C215A">
            <w:pPr>
              <w:rPr>
                <w:color w:val="auto"/>
                <w:sz w:val="18"/>
                <w:szCs w:val="18"/>
              </w:rPr>
            </w:pPr>
            <w:r w:rsidRPr="0004339C">
              <w:rPr>
                <w:color w:val="auto"/>
                <w:sz w:val="18"/>
                <w:szCs w:val="18"/>
              </w:rPr>
              <w:t>This is an ID registered by the corporate with Bank as part of onboarding process, When the request received bank will check this ID and role before processing the payment. The value in this Tag is mandatory/Non mandatory basis customer option at the time of onboarding</w:t>
            </w:r>
          </w:p>
        </w:tc>
      </w:tr>
      <w:tr w:rsidR="00933242" w:rsidRPr="00DD334A" w:rsidTr="00AE25F6">
        <w:tc>
          <w:tcPr>
            <w:tcW w:w="1276" w:type="dxa"/>
            <w:shd w:val="clear" w:color="auto" w:fill="D9D9D9" w:themeFill="background1" w:themeFillShade="D9"/>
          </w:tcPr>
          <w:p w:rsidR="00933242" w:rsidRPr="00615352" w:rsidRDefault="007A46C8">
            <w:pPr>
              <w:rPr>
                <w:color w:val="000000"/>
                <w:sz w:val="18"/>
                <w:szCs w:val="18"/>
              </w:rPr>
            </w:pPr>
            <w:proofErr w:type="spellStart"/>
            <w:r>
              <w:rPr>
                <w:color w:val="000000"/>
                <w:sz w:val="18"/>
                <w:szCs w:val="18"/>
              </w:rPr>
              <w:t>Acc</w:t>
            </w:r>
            <w:r w:rsidR="008A60D9">
              <w:rPr>
                <w:color w:val="000000"/>
                <w:sz w:val="18"/>
                <w:szCs w:val="18"/>
              </w:rPr>
              <w:t>No</w:t>
            </w:r>
            <w:proofErr w:type="spellEnd"/>
          </w:p>
        </w:tc>
        <w:tc>
          <w:tcPr>
            <w:tcW w:w="2127" w:type="dxa"/>
            <w:shd w:val="clear" w:color="auto" w:fill="D9D9D9" w:themeFill="background1" w:themeFillShade="D9"/>
          </w:tcPr>
          <w:p w:rsidR="00933242" w:rsidRPr="00F6021E" w:rsidRDefault="00933242">
            <w:pPr>
              <w:rPr>
                <w:color w:val="auto"/>
                <w:sz w:val="18"/>
                <w:szCs w:val="18"/>
              </w:rPr>
            </w:pPr>
            <w:r w:rsidRPr="00F6021E">
              <w:rPr>
                <w:color w:val="auto"/>
                <w:sz w:val="18"/>
                <w:szCs w:val="18"/>
              </w:rPr>
              <w:t>Field will accept only Alphanumeric values &amp; ‘_’</w:t>
            </w:r>
          </w:p>
          <w:p w:rsidR="00933242" w:rsidRPr="00615352" w:rsidRDefault="00B6784C">
            <w:pPr>
              <w:rPr>
                <w:color w:val="000000"/>
                <w:sz w:val="18"/>
                <w:szCs w:val="18"/>
              </w:rPr>
            </w:pPr>
            <w:r w:rsidRPr="00F6021E">
              <w:rPr>
                <w:color w:val="auto"/>
                <w:sz w:val="18"/>
                <w:szCs w:val="18"/>
              </w:rPr>
              <w:t>No special characters will be allowed except above mentioned</w:t>
            </w:r>
          </w:p>
        </w:tc>
        <w:tc>
          <w:tcPr>
            <w:tcW w:w="1701" w:type="dxa"/>
            <w:shd w:val="clear" w:color="auto" w:fill="D9D9D9" w:themeFill="background1" w:themeFillShade="D9"/>
          </w:tcPr>
          <w:p w:rsidR="00933242" w:rsidRPr="00615352" w:rsidRDefault="005C215A" w:rsidP="005C215A">
            <w:pPr>
              <w:jc w:val="center"/>
              <w:rPr>
                <w:color w:val="000000"/>
                <w:sz w:val="18"/>
                <w:szCs w:val="18"/>
              </w:rPr>
            </w:pPr>
            <w:r>
              <w:rPr>
                <w:color w:val="000000"/>
                <w:sz w:val="18"/>
                <w:szCs w:val="18"/>
              </w:rPr>
              <w:t>Y</w:t>
            </w:r>
          </w:p>
        </w:tc>
        <w:tc>
          <w:tcPr>
            <w:tcW w:w="1275" w:type="dxa"/>
            <w:shd w:val="clear" w:color="auto" w:fill="D9D9D9" w:themeFill="background1" w:themeFillShade="D9"/>
          </w:tcPr>
          <w:p w:rsidR="00933242" w:rsidRPr="00615352" w:rsidRDefault="00933242">
            <w:pPr>
              <w:jc w:val="center"/>
              <w:rPr>
                <w:color w:val="000000"/>
                <w:sz w:val="18"/>
                <w:szCs w:val="18"/>
              </w:rPr>
            </w:pPr>
            <w:r w:rsidRPr="00615352">
              <w:rPr>
                <w:color w:val="000000"/>
                <w:sz w:val="18"/>
                <w:szCs w:val="18"/>
              </w:rPr>
              <w:t>Y</w:t>
            </w:r>
          </w:p>
        </w:tc>
        <w:tc>
          <w:tcPr>
            <w:tcW w:w="1418" w:type="dxa"/>
            <w:shd w:val="clear" w:color="auto" w:fill="D9D9D9" w:themeFill="background1" w:themeFillShade="D9"/>
          </w:tcPr>
          <w:p w:rsidR="00933242" w:rsidRPr="00615352" w:rsidRDefault="00933242">
            <w:pPr>
              <w:rPr>
                <w:color w:val="000000"/>
                <w:sz w:val="18"/>
                <w:szCs w:val="18"/>
              </w:rPr>
            </w:pPr>
            <w:proofErr w:type="spellStart"/>
            <w:r w:rsidRPr="00615352">
              <w:rPr>
                <w:color w:val="000000"/>
                <w:sz w:val="18"/>
                <w:szCs w:val="18"/>
              </w:rPr>
              <w:t>MinLength</w:t>
            </w:r>
            <w:proofErr w:type="spellEnd"/>
            <w:r w:rsidRPr="00615352">
              <w:rPr>
                <w:color w:val="000000"/>
                <w:sz w:val="18"/>
                <w:szCs w:val="18"/>
              </w:rPr>
              <w:t xml:space="preserve"> =1</w:t>
            </w:r>
            <w:r w:rsidR="00220FAB">
              <w:rPr>
                <w:color w:val="000000"/>
                <w:sz w:val="18"/>
                <w:szCs w:val="18"/>
              </w:rPr>
              <w:t>2</w:t>
            </w:r>
            <w:r w:rsidRPr="00615352">
              <w:rPr>
                <w:color w:val="000000"/>
                <w:sz w:val="18"/>
                <w:szCs w:val="18"/>
              </w:rPr>
              <w:br/>
            </w:r>
            <w:proofErr w:type="spellStart"/>
            <w:r w:rsidRPr="00615352">
              <w:rPr>
                <w:color w:val="000000"/>
                <w:sz w:val="18"/>
                <w:szCs w:val="18"/>
              </w:rPr>
              <w:t>MaxLength</w:t>
            </w:r>
            <w:proofErr w:type="spellEnd"/>
            <w:r w:rsidRPr="00615352">
              <w:rPr>
                <w:color w:val="000000"/>
                <w:sz w:val="18"/>
                <w:szCs w:val="18"/>
              </w:rPr>
              <w:t>=16</w:t>
            </w:r>
          </w:p>
        </w:tc>
        <w:tc>
          <w:tcPr>
            <w:tcW w:w="4111" w:type="dxa"/>
            <w:shd w:val="clear" w:color="auto" w:fill="D9D9D9" w:themeFill="background1" w:themeFillShade="D9"/>
          </w:tcPr>
          <w:p w:rsidR="00933242" w:rsidRPr="00615352" w:rsidRDefault="00EB74F5">
            <w:pPr>
              <w:rPr>
                <w:color w:val="000000"/>
                <w:sz w:val="18"/>
                <w:szCs w:val="18"/>
              </w:rPr>
            </w:pPr>
            <w:r>
              <w:rPr>
                <w:color w:val="000000"/>
                <w:sz w:val="18"/>
                <w:szCs w:val="18"/>
              </w:rPr>
              <w:t xml:space="preserve">This would be the Sender account </w:t>
            </w:r>
            <w:proofErr w:type="spellStart"/>
            <w:r>
              <w:rPr>
                <w:color w:val="000000"/>
                <w:sz w:val="18"/>
                <w:szCs w:val="18"/>
              </w:rPr>
              <w:t>acc</w:t>
            </w:r>
            <w:proofErr w:type="spellEnd"/>
            <w:r>
              <w:rPr>
                <w:color w:val="000000"/>
                <w:sz w:val="18"/>
                <w:szCs w:val="18"/>
              </w:rPr>
              <w:t xml:space="preserve"> no. from where transactions will be initiated and the debit entries will be reflected.</w:t>
            </w:r>
          </w:p>
        </w:tc>
      </w:tr>
      <w:tr w:rsidR="00933242" w:rsidRPr="00DD334A" w:rsidTr="00AE25F6">
        <w:tc>
          <w:tcPr>
            <w:tcW w:w="1276"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IFSC</w:t>
            </w:r>
          </w:p>
        </w:tc>
        <w:tc>
          <w:tcPr>
            <w:tcW w:w="2127" w:type="dxa"/>
            <w:shd w:val="clear" w:color="auto" w:fill="D9D9D9" w:themeFill="background1" w:themeFillShade="D9"/>
          </w:tcPr>
          <w:p w:rsidR="00933242" w:rsidRDefault="00933242">
            <w:pPr>
              <w:rPr>
                <w:color w:val="000000"/>
                <w:sz w:val="18"/>
                <w:szCs w:val="18"/>
              </w:rPr>
            </w:pPr>
            <w:r w:rsidRPr="00615352">
              <w:rPr>
                <w:color w:val="000000"/>
                <w:sz w:val="18"/>
                <w:szCs w:val="18"/>
              </w:rPr>
              <w:t>Field will accept only Alphanumeric values &amp; ‘_’</w:t>
            </w:r>
          </w:p>
          <w:p w:rsidR="00B6784C" w:rsidRPr="00615352" w:rsidRDefault="00B6784C">
            <w:pPr>
              <w:rPr>
                <w:color w:val="000000"/>
                <w:sz w:val="18"/>
                <w:szCs w:val="18"/>
              </w:rPr>
            </w:pPr>
            <w:r>
              <w:rPr>
                <w:color w:val="000000"/>
                <w:sz w:val="18"/>
                <w:szCs w:val="18"/>
              </w:rPr>
              <w:t>No special characters will be allowed except above mentioned</w:t>
            </w:r>
          </w:p>
        </w:tc>
        <w:tc>
          <w:tcPr>
            <w:tcW w:w="1701" w:type="dxa"/>
            <w:shd w:val="clear" w:color="auto" w:fill="D9D9D9" w:themeFill="background1" w:themeFillShade="D9"/>
          </w:tcPr>
          <w:p w:rsidR="00933242" w:rsidRPr="00615352" w:rsidRDefault="005C215A" w:rsidP="005C215A">
            <w:pPr>
              <w:jc w:val="center"/>
              <w:rPr>
                <w:color w:val="000000"/>
                <w:sz w:val="18"/>
                <w:szCs w:val="18"/>
              </w:rPr>
            </w:pPr>
            <w:r>
              <w:rPr>
                <w:color w:val="000000"/>
                <w:sz w:val="18"/>
                <w:szCs w:val="18"/>
              </w:rPr>
              <w:t>Y</w:t>
            </w:r>
          </w:p>
        </w:tc>
        <w:tc>
          <w:tcPr>
            <w:tcW w:w="1275" w:type="dxa"/>
            <w:shd w:val="clear" w:color="auto" w:fill="D9D9D9" w:themeFill="background1" w:themeFillShade="D9"/>
          </w:tcPr>
          <w:p w:rsidR="00933242" w:rsidRPr="00615352" w:rsidRDefault="00933242">
            <w:pPr>
              <w:jc w:val="center"/>
              <w:rPr>
                <w:color w:val="000000"/>
                <w:sz w:val="18"/>
                <w:szCs w:val="18"/>
              </w:rPr>
            </w:pPr>
            <w:r w:rsidRPr="00615352">
              <w:rPr>
                <w:color w:val="000000"/>
                <w:sz w:val="18"/>
                <w:szCs w:val="18"/>
              </w:rPr>
              <w:t>Y</w:t>
            </w:r>
          </w:p>
        </w:tc>
        <w:tc>
          <w:tcPr>
            <w:tcW w:w="1418" w:type="dxa"/>
            <w:shd w:val="clear" w:color="auto" w:fill="D9D9D9" w:themeFill="background1" w:themeFillShade="D9"/>
          </w:tcPr>
          <w:p w:rsidR="00933242" w:rsidRPr="00615352" w:rsidRDefault="00933242">
            <w:pPr>
              <w:rPr>
                <w:color w:val="000000"/>
                <w:sz w:val="18"/>
                <w:szCs w:val="18"/>
              </w:rPr>
            </w:pPr>
            <w:proofErr w:type="spellStart"/>
            <w:r w:rsidRPr="00615352">
              <w:rPr>
                <w:color w:val="000000"/>
                <w:sz w:val="18"/>
                <w:szCs w:val="18"/>
              </w:rPr>
              <w:t>MinLength</w:t>
            </w:r>
            <w:proofErr w:type="spellEnd"/>
            <w:r w:rsidRPr="00615352">
              <w:rPr>
                <w:color w:val="000000"/>
                <w:sz w:val="18"/>
                <w:szCs w:val="18"/>
              </w:rPr>
              <w:t xml:space="preserve"> =1</w:t>
            </w:r>
            <w:r w:rsidRPr="00615352">
              <w:rPr>
                <w:color w:val="000000"/>
                <w:sz w:val="18"/>
                <w:szCs w:val="18"/>
              </w:rPr>
              <w:br/>
            </w:r>
            <w:proofErr w:type="spellStart"/>
            <w:r w:rsidRPr="00615352">
              <w:rPr>
                <w:color w:val="000000"/>
                <w:sz w:val="18"/>
                <w:szCs w:val="18"/>
              </w:rPr>
              <w:t>MaxLength</w:t>
            </w:r>
            <w:proofErr w:type="spellEnd"/>
            <w:r w:rsidRPr="00615352">
              <w:rPr>
                <w:color w:val="000000"/>
                <w:sz w:val="18"/>
                <w:szCs w:val="18"/>
              </w:rPr>
              <w:t>=15</w:t>
            </w:r>
          </w:p>
        </w:tc>
        <w:tc>
          <w:tcPr>
            <w:tcW w:w="4111" w:type="dxa"/>
            <w:shd w:val="clear" w:color="auto" w:fill="D9D9D9" w:themeFill="background1" w:themeFillShade="D9"/>
          </w:tcPr>
          <w:p w:rsidR="00933242" w:rsidRPr="00615352" w:rsidRDefault="000113D8">
            <w:pPr>
              <w:rPr>
                <w:color w:val="000000"/>
                <w:sz w:val="18"/>
                <w:szCs w:val="18"/>
              </w:rPr>
            </w:pPr>
            <w:r>
              <w:rPr>
                <w:color w:val="000000"/>
                <w:sz w:val="18"/>
                <w:szCs w:val="18"/>
              </w:rPr>
              <w:t>IFSC code is numeric code that uniquely identifies a bank branch participating in any RBI regulated fund transfer.</w:t>
            </w:r>
          </w:p>
        </w:tc>
      </w:tr>
    </w:tbl>
    <w:p w:rsidR="00165FFA" w:rsidRDefault="00165FFA" w:rsidP="00007D77">
      <w:pPr>
        <w:suppressAutoHyphens w:val="0"/>
        <w:rPr>
          <w:rFonts w:ascii="Times" w:hAnsi="Times" w:cs="Segoe UI"/>
          <w:b/>
          <w:sz w:val="22"/>
          <w:szCs w:val="20"/>
          <w:u w:val="single"/>
        </w:rPr>
      </w:pPr>
    </w:p>
    <w:p w:rsidR="005C215A" w:rsidRDefault="005C215A" w:rsidP="004E2137">
      <w:pPr>
        <w:pStyle w:val="Heading4"/>
      </w:pPr>
      <w:bookmarkStart w:id="8" w:name="_Toc510630639"/>
    </w:p>
    <w:p w:rsidR="005C215A" w:rsidRDefault="005C215A" w:rsidP="004E2137">
      <w:pPr>
        <w:pStyle w:val="Heading4"/>
      </w:pPr>
    </w:p>
    <w:p w:rsidR="005C215A" w:rsidRDefault="005C215A" w:rsidP="004E2137">
      <w:pPr>
        <w:pStyle w:val="Heading4"/>
      </w:pPr>
    </w:p>
    <w:p w:rsidR="005C215A" w:rsidRDefault="005C215A" w:rsidP="004E2137">
      <w:pPr>
        <w:pStyle w:val="Heading4"/>
      </w:pPr>
    </w:p>
    <w:p w:rsidR="00007D77" w:rsidRDefault="00007D77" w:rsidP="004E2137">
      <w:pPr>
        <w:pStyle w:val="Heading4"/>
      </w:pPr>
      <w:r w:rsidRPr="0070156B">
        <w:t>Response Parameters</w:t>
      </w:r>
      <w:bookmarkEnd w:id="8"/>
    </w:p>
    <w:p w:rsidR="00DB5B1D" w:rsidRDefault="00DB5B1D" w:rsidP="00DB5B1D"/>
    <w:p w:rsidR="00015C4A" w:rsidRDefault="00015C4A" w:rsidP="00DB5B1D"/>
    <w:p w:rsidR="00015C4A" w:rsidRDefault="00015C4A" w:rsidP="00DB5B1D"/>
    <w:p w:rsidR="00DB5B1D" w:rsidRDefault="00DB5B1D" w:rsidP="00DB5B1D"/>
    <w:p w:rsidR="00DB5B1D" w:rsidRPr="00DB5B1D" w:rsidRDefault="00DB5B1D" w:rsidP="00DB5B1D"/>
    <w:p w:rsidR="003B314A" w:rsidRPr="0070156B" w:rsidRDefault="003B314A" w:rsidP="00007D77">
      <w:pPr>
        <w:suppressAutoHyphens w:val="0"/>
        <w:rPr>
          <w:rFonts w:ascii="Century Schoolbook L;Times New" w:hAnsi="Century Schoolbook L;Times New" w:cs="Century Schoolbook L;Times New"/>
          <w:b/>
          <w:bCs/>
          <w:i/>
          <w:iCs/>
          <w:sz w:val="22"/>
          <w:szCs w:val="22"/>
          <w:u w:val="single"/>
        </w:rPr>
      </w:pPr>
    </w:p>
    <w:tbl>
      <w:tblPr>
        <w:tblW w:w="6218" w:type="pct"/>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2267"/>
        <w:gridCol w:w="2270"/>
        <w:gridCol w:w="1701"/>
        <w:gridCol w:w="1417"/>
        <w:gridCol w:w="2694"/>
      </w:tblGrid>
      <w:tr w:rsidR="00B670AD" w:rsidRPr="0070156B" w:rsidTr="00AE58EA">
        <w:trPr>
          <w:trHeight w:val="570"/>
        </w:trPr>
        <w:tc>
          <w:tcPr>
            <w:tcW w:w="655" w:type="pct"/>
            <w:shd w:val="clear" w:color="000000" w:fill="002060"/>
            <w:vAlign w:val="center"/>
            <w:hideMark/>
          </w:tcPr>
          <w:p w:rsidR="00B670AD" w:rsidRPr="0070156B" w:rsidRDefault="00B670AD" w:rsidP="0070156B">
            <w:pPr>
              <w:suppressAutoHyphens w:val="0"/>
              <w:jc w:val="center"/>
              <w:rPr>
                <w:b/>
                <w:bCs/>
                <w:color w:val="FFFFFF"/>
                <w:sz w:val="20"/>
                <w:szCs w:val="20"/>
                <w:lang w:val="en-IN" w:eastAsia="en-IN"/>
              </w:rPr>
            </w:pPr>
            <w:r w:rsidRPr="0070156B">
              <w:rPr>
                <w:b/>
                <w:bCs/>
                <w:color w:val="FFFFFF"/>
                <w:sz w:val="20"/>
                <w:szCs w:val="20"/>
                <w:lang w:val="en-IN" w:eastAsia="en-IN"/>
              </w:rPr>
              <w:lastRenderedPageBreak/>
              <w:t>Field Name</w:t>
            </w:r>
          </w:p>
        </w:tc>
        <w:tc>
          <w:tcPr>
            <w:tcW w:w="952" w:type="pct"/>
            <w:shd w:val="clear" w:color="000000" w:fill="002060"/>
            <w:vAlign w:val="center"/>
            <w:hideMark/>
          </w:tcPr>
          <w:p w:rsidR="00B670AD" w:rsidRPr="0070156B" w:rsidRDefault="00B670AD" w:rsidP="0070156B">
            <w:pPr>
              <w:suppressAutoHyphens w:val="0"/>
              <w:jc w:val="center"/>
              <w:rPr>
                <w:b/>
                <w:bCs/>
                <w:color w:val="FFFFFF"/>
                <w:sz w:val="20"/>
                <w:szCs w:val="20"/>
                <w:lang w:val="en-IN" w:eastAsia="en-IN"/>
              </w:rPr>
            </w:pPr>
            <w:r w:rsidRPr="0070156B">
              <w:rPr>
                <w:b/>
                <w:bCs/>
                <w:color w:val="FFFFFF"/>
                <w:sz w:val="20"/>
                <w:szCs w:val="20"/>
                <w:lang w:val="en-IN" w:eastAsia="en-IN"/>
              </w:rPr>
              <w:t>Data Type</w:t>
            </w:r>
          </w:p>
        </w:tc>
        <w:tc>
          <w:tcPr>
            <w:tcW w:w="953" w:type="pct"/>
            <w:shd w:val="clear" w:color="000000" w:fill="002060"/>
            <w:vAlign w:val="center"/>
            <w:hideMark/>
          </w:tcPr>
          <w:p w:rsidR="00B670AD" w:rsidRPr="0070156B" w:rsidRDefault="00B670AD" w:rsidP="0070156B">
            <w:pPr>
              <w:suppressAutoHyphens w:val="0"/>
              <w:jc w:val="center"/>
              <w:rPr>
                <w:b/>
                <w:bCs/>
                <w:color w:val="FFFFFF"/>
                <w:sz w:val="20"/>
                <w:szCs w:val="20"/>
                <w:lang w:val="en-IN" w:eastAsia="en-IN"/>
              </w:rPr>
            </w:pPr>
            <w:r w:rsidRPr="0070156B">
              <w:rPr>
                <w:b/>
                <w:bCs/>
                <w:color w:val="FFFFFF"/>
                <w:sz w:val="20"/>
                <w:szCs w:val="20"/>
                <w:lang w:val="en-IN" w:eastAsia="en-IN"/>
              </w:rPr>
              <w:t>Mandatory Tags according to Modes Of Pay</w:t>
            </w:r>
          </w:p>
        </w:tc>
        <w:tc>
          <w:tcPr>
            <w:tcW w:w="714" w:type="pct"/>
            <w:shd w:val="clear" w:color="000000" w:fill="002060"/>
          </w:tcPr>
          <w:p w:rsidR="00B670AD" w:rsidRPr="004E2F90" w:rsidRDefault="00B670AD" w:rsidP="00A36947">
            <w:pPr>
              <w:rPr>
                <w:b/>
                <w:bCs/>
                <w:color w:val="FFFFFF" w:themeColor="background1"/>
                <w:sz w:val="20"/>
                <w:szCs w:val="20"/>
              </w:rPr>
            </w:pPr>
            <w:r w:rsidRPr="004E2F90">
              <w:rPr>
                <w:b/>
                <w:bCs/>
                <w:color w:val="FFFFFF" w:themeColor="background1"/>
                <w:sz w:val="20"/>
                <w:szCs w:val="20"/>
              </w:rPr>
              <w:t>Value Mandatory</w:t>
            </w:r>
          </w:p>
          <w:p w:rsidR="00B670AD" w:rsidRPr="0070156B" w:rsidRDefault="00B670AD" w:rsidP="0070156B">
            <w:pPr>
              <w:suppressAutoHyphens w:val="0"/>
              <w:jc w:val="center"/>
              <w:rPr>
                <w:b/>
                <w:bCs/>
                <w:color w:val="FFFFFF"/>
                <w:sz w:val="20"/>
                <w:szCs w:val="20"/>
                <w:lang w:val="en-IN" w:eastAsia="en-IN"/>
              </w:rPr>
            </w:pPr>
          </w:p>
        </w:tc>
        <w:tc>
          <w:tcPr>
            <w:tcW w:w="595" w:type="pct"/>
            <w:shd w:val="clear" w:color="000000" w:fill="002060"/>
          </w:tcPr>
          <w:p w:rsidR="00B670AD" w:rsidRPr="0070156B" w:rsidRDefault="00B670AD" w:rsidP="0070156B">
            <w:pPr>
              <w:suppressAutoHyphens w:val="0"/>
              <w:jc w:val="center"/>
              <w:rPr>
                <w:b/>
                <w:bCs/>
                <w:color w:val="FFFFFF"/>
                <w:sz w:val="20"/>
                <w:szCs w:val="20"/>
                <w:lang w:val="en-IN" w:eastAsia="en-IN"/>
              </w:rPr>
            </w:pPr>
            <w:r>
              <w:rPr>
                <w:b/>
                <w:bCs/>
                <w:color w:val="FFFFFF"/>
                <w:sz w:val="20"/>
                <w:szCs w:val="20"/>
                <w:lang w:val="en-IN" w:eastAsia="en-IN"/>
              </w:rPr>
              <w:t>Length</w:t>
            </w:r>
          </w:p>
        </w:tc>
        <w:tc>
          <w:tcPr>
            <w:tcW w:w="1131" w:type="pct"/>
            <w:shd w:val="clear" w:color="000000" w:fill="002060"/>
            <w:vAlign w:val="center"/>
            <w:hideMark/>
          </w:tcPr>
          <w:p w:rsidR="00B670AD" w:rsidRPr="0070156B" w:rsidRDefault="00B670AD" w:rsidP="0070156B">
            <w:pPr>
              <w:suppressAutoHyphens w:val="0"/>
              <w:jc w:val="center"/>
              <w:rPr>
                <w:b/>
                <w:bCs/>
                <w:color w:val="FFFFFF"/>
                <w:sz w:val="20"/>
                <w:szCs w:val="20"/>
                <w:lang w:val="en-IN" w:eastAsia="en-IN"/>
              </w:rPr>
            </w:pPr>
            <w:r w:rsidRPr="0070156B">
              <w:rPr>
                <w:b/>
                <w:bCs/>
                <w:color w:val="FFFFFF"/>
                <w:sz w:val="20"/>
                <w:szCs w:val="20"/>
                <w:lang w:val="en-IN" w:eastAsia="en-IN"/>
              </w:rPr>
              <w:t>Description</w:t>
            </w:r>
          </w:p>
        </w:tc>
      </w:tr>
      <w:tr w:rsidR="00AE58EA" w:rsidRPr="0070156B" w:rsidTr="00AE58EA">
        <w:trPr>
          <w:trHeight w:val="743"/>
        </w:trPr>
        <w:tc>
          <w:tcPr>
            <w:tcW w:w="655"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r w:rsidRPr="0070156B">
              <w:rPr>
                <w:color w:val="000000"/>
                <w:sz w:val="18"/>
                <w:szCs w:val="18"/>
                <w:lang w:val="en-IN" w:eastAsia="en-IN"/>
              </w:rPr>
              <w:t>Tran ID</w:t>
            </w:r>
          </w:p>
        </w:tc>
        <w:tc>
          <w:tcPr>
            <w:tcW w:w="952" w:type="pct"/>
            <w:shd w:val="clear" w:color="auto" w:fill="D9D9D9" w:themeFill="background1" w:themeFillShade="D9"/>
            <w:hideMark/>
          </w:tcPr>
          <w:p w:rsidR="00AE58EA" w:rsidRDefault="00AE58EA" w:rsidP="00DB1BE1">
            <w:pPr>
              <w:rPr>
                <w:color w:val="000000"/>
                <w:sz w:val="18"/>
                <w:szCs w:val="18"/>
              </w:rPr>
            </w:pPr>
            <w:r w:rsidRPr="00615352">
              <w:rPr>
                <w:color w:val="000000"/>
                <w:sz w:val="18"/>
                <w:szCs w:val="18"/>
              </w:rPr>
              <w:t xml:space="preserve">Field will </w:t>
            </w:r>
            <w:r w:rsidR="00BB4645">
              <w:rPr>
                <w:color w:val="000000"/>
                <w:sz w:val="18"/>
                <w:szCs w:val="18"/>
              </w:rPr>
              <w:t>show</w:t>
            </w:r>
            <w:r w:rsidRPr="00615352">
              <w:rPr>
                <w:color w:val="000000"/>
                <w:sz w:val="18"/>
                <w:szCs w:val="18"/>
              </w:rPr>
              <w:t xml:space="preserve"> only Alphanumeric values &amp; ‘_’</w:t>
            </w:r>
          </w:p>
          <w:p w:rsidR="00AE58EA" w:rsidRPr="00615352" w:rsidRDefault="00AE58EA" w:rsidP="00DB1BE1">
            <w:pPr>
              <w:rPr>
                <w:color w:val="000000"/>
                <w:sz w:val="18"/>
                <w:szCs w:val="18"/>
              </w:rPr>
            </w:pPr>
            <w:r>
              <w:rPr>
                <w:color w:val="000000"/>
                <w:sz w:val="18"/>
                <w:szCs w:val="18"/>
              </w:rPr>
              <w:t xml:space="preserve">No special characters will be allowed except above mentioned  </w:t>
            </w:r>
          </w:p>
        </w:tc>
        <w:tc>
          <w:tcPr>
            <w:tcW w:w="953" w:type="pct"/>
            <w:shd w:val="clear" w:color="auto" w:fill="D9D9D9" w:themeFill="background1" w:themeFillShade="D9"/>
            <w:hideMark/>
          </w:tcPr>
          <w:p w:rsidR="00AE58EA" w:rsidRDefault="00AE58EA"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p w:rsidR="00AE58EA" w:rsidRPr="0070156B" w:rsidRDefault="00AE58EA" w:rsidP="0070156B">
            <w:pPr>
              <w:suppressAutoHyphens w:val="0"/>
              <w:rPr>
                <w:color w:val="000000"/>
                <w:sz w:val="18"/>
                <w:szCs w:val="18"/>
                <w:lang w:val="en-IN" w:eastAsia="en-IN"/>
              </w:rPr>
            </w:pPr>
            <w:r>
              <w:rPr>
                <w:color w:val="000000"/>
                <w:sz w:val="18"/>
                <w:szCs w:val="18"/>
                <w:lang w:val="en-IN" w:eastAsia="en-IN"/>
              </w:rPr>
              <w:t>Mode of pay.</w:t>
            </w:r>
          </w:p>
        </w:tc>
        <w:tc>
          <w:tcPr>
            <w:tcW w:w="714" w:type="pct"/>
            <w:shd w:val="clear" w:color="auto" w:fill="D9D9D9" w:themeFill="background1" w:themeFillShade="D9"/>
          </w:tcPr>
          <w:p w:rsidR="00AE58EA" w:rsidRPr="00615352" w:rsidRDefault="00AE58EA" w:rsidP="0070156B">
            <w:pPr>
              <w:suppressAutoHyphens w:val="0"/>
              <w:rPr>
                <w:color w:val="auto"/>
                <w:sz w:val="18"/>
                <w:szCs w:val="18"/>
              </w:rPr>
            </w:pPr>
            <w:r>
              <w:rPr>
                <w:color w:val="auto"/>
                <w:sz w:val="18"/>
                <w:szCs w:val="18"/>
              </w:rPr>
              <w:t>Yes(for status Success/Failure and for all modes of Payments)</w:t>
            </w:r>
          </w:p>
        </w:tc>
        <w:tc>
          <w:tcPr>
            <w:tcW w:w="595" w:type="pct"/>
            <w:shd w:val="clear" w:color="auto" w:fill="D9D9D9" w:themeFill="background1" w:themeFillShade="D9"/>
          </w:tcPr>
          <w:p w:rsidR="00AE58EA" w:rsidRPr="00615352" w:rsidRDefault="00AE58EA" w:rsidP="00DB1BE1">
            <w:pPr>
              <w:rPr>
                <w:color w:val="000000"/>
                <w:sz w:val="18"/>
                <w:szCs w:val="18"/>
              </w:rPr>
            </w:pPr>
            <w:proofErr w:type="spellStart"/>
            <w:r w:rsidRPr="00615352">
              <w:rPr>
                <w:color w:val="000000"/>
                <w:sz w:val="18"/>
                <w:szCs w:val="18"/>
              </w:rPr>
              <w:t>MinLength</w:t>
            </w:r>
            <w:proofErr w:type="spellEnd"/>
            <w:r w:rsidRPr="00615352">
              <w:rPr>
                <w:color w:val="000000"/>
                <w:sz w:val="18"/>
                <w:szCs w:val="18"/>
              </w:rPr>
              <w:t xml:space="preserve"> =1</w:t>
            </w:r>
            <w:r w:rsidRPr="00615352">
              <w:rPr>
                <w:color w:val="000000"/>
                <w:sz w:val="18"/>
                <w:szCs w:val="18"/>
              </w:rPr>
              <w:br/>
            </w:r>
            <w:proofErr w:type="spellStart"/>
            <w:r w:rsidRPr="00615352">
              <w:rPr>
                <w:color w:val="000000"/>
                <w:sz w:val="18"/>
                <w:szCs w:val="18"/>
              </w:rPr>
              <w:t>MaxLength</w:t>
            </w:r>
            <w:proofErr w:type="spellEnd"/>
            <w:r w:rsidRPr="00615352">
              <w:rPr>
                <w:color w:val="000000"/>
                <w:sz w:val="18"/>
                <w:szCs w:val="18"/>
              </w:rPr>
              <w:t>=16</w:t>
            </w:r>
          </w:p>
        </w:tc>
        <w:tc>
          <w:tcPr>
            <w:tcW w:w="1131"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r w:rsidRPr="00615352">
              <w:rPr>
                <w:color w:val="auto"/>
                <w:sz w:val="18"/>
                <w:szCs w:val="18"/>
              </w:rPr>
              <w:t>This is an ID should be generated by the customers, transaction will be identified using this ID, for inquiry purpose this ID can be used. Once transaction received against this number, customer cannot initiate another transaction under this number. For any failures the customer should first initiate the inquiry API before re-initiating the same transaction under same ID or new ID</w:t>
            </w:r>
          </w:p>
        </w:tc>
      </w:tr>
      <w:tr w:rsidR="00AE58EA" w:rsidRPr="0070156B" w:rsidTr="00AE58EA">
        <w:trPr>
          <w:trHeight w:val="412"/>
        </w:trPr>
        <w:tc>
          <w:tcPr>
            <w:tcW w:w="655"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proofErr w:type="spellStart"/>
            <w:r w:rsidRPr="0070156B">
              <w:rPr>
                <w:color w:val="000000"/>
                <w:sz w:val="18"/>
                <w:szCs w:val="18"/>
                <w:lang w:val="en-IN" w:eastAsia="en-IN"/>
              </w:rPr>
              <w:t>Corp_ID</w:t>
            </w:r>
            <w:proofErr w:type="spellEnd"/>
          </w:p>
        </w:tc>
        <w:tc>
          <w:tcPr>
            <w:tcW w:w="952" w:type="pct"/>
            <w:shd w:val="clear" w:color="auto" w:fill="D9D9D9" w:themeFill="background1" w:themeFillShade="D9"/>
            <w:hideMark/>
          </w:tcPr>
          <w:p w:rsidR="00AE58EA" w:rsidRDefault="00AE58EA" w:rsidP="00DB1BE1">
            <w:pPr>
              <w:rPr>
                <w:color w:val="000000"/>
                <w:sz w:val="18"/>
                <w:szCs w:val="18"/>
              </w:rPr>
            </w:pPr>
            <w:r w:rsidRPr="00615352">
              <w:rPr>
                <w:color w:val="000000"/>
                <w:sz w:val="18"/>
                <w:szCs w:val="18"/>
              </w:rPr>
              <w:t xml:space="preserve">Field will </w:t>
            </w:r>
            <w:r w:rsidR="00BB4645">
              <w:rPr>
                <w:color w:val="000000"/>
                <w:sz w:val="18"/>
                <w:szCs w:val="18"/>
              </w:rPr>
              <w:t>show</w:t>
            </w:r>
            <w:r w:rsidRPr="00615352">
              <w:rPr>
                <w:color w:val="000000"/>
                <w:sz w:val="18"/>
                <w:szCs w:val="18"/>
              </w:rPr>
              <w:t xml:space="preserve"> only Alphanumeric values &amp; ‘_’</w:t>
            </w:r>
          </w:p>
          <w:p w:rsidR="00AE58EA" w:rsidRPr="00615352" w:rsidRDefault="00AE58EA" w:rsidP="00DB1BE1">
            <w:pPr>
              <w:rPr>
                <w:color w:val="000000"/>
                <w:sz w:val="18"/>
                <w:szCs w:val="18"/>
              </w:rPr>
            </w:pPr>
            <w:r>
              <w:rPr>
                <w:color w:val="000000"/>
                <w:sz w:val="18"/>
                <w:szCs w:val="18"/>
              </w:rPr>
              <w:t>No special characters will be allowed except above mentioned</w:t>
            </w:r>
          </w:p>
        </w:tc>
        <w:tc>
          <w:tcPr>
            <w:tcW w:w="953"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AE58EA" w:rsidRDefault="00AE58EA" w:rsidP="0070156B">
            <w:pPr>
              <w:suppressAutoHyphens w:val="0"/>
              <w:rPr>
                <w:color w:val="auto"/>
                <w:sz w:val="18"/>
                <w:szCs w:val="18"/>
              </w:rPr>
            </w:pPr>
            <w:r>
              <w:rPr>
                <w:color w:val="auto"/>
                <w:sz w:val="18"/>
                <w:szCs w:val="18"/>
              </w:rPr>
              <w:t>Yes(for status Success/Failure and for all modes of Payments)</w:t>
            </w:r>
          </w:p>
        </w:tc>
        <w:tc>
          <w:tcPr>
            <w:tcW w:w="595" w:type="pct"/>
            <w:shd w:val="clear" w:color="auto" w:fill="D9D9D9" w:themeFill="background1" w:themeFillShade="D9"/>
          </w:tcPr>
          <w:p w:rsidR="00AE58EA" w:rsidRPr="00615352" w:rsidRDefault="005651B9" w:rsidP="00DB1BE1">
            <w:pPr>
              <w:rPr>
                <w:color w:val="000000"/>
                <w:sz w:val="18"/>
                <w:szCs w:val="18"/>
              </w:rPr>
            </w:pPr>
            <w:proofErr w:type="spellStart"/>
            <w:r>
              <w:rPr>
                <w:color w:val="000000"/>
                <w:sz w:val="18"/>
                <w:szCs w:val="18"/>
              </w:rPr>
              <w:t>MinLength</w:t>
            </w:r>
            <w:proofErr w:type="spellEnd"/>
            <w:r>
              <w:rPr>
                <w:color w:val="000000"/>
                <w:sz w:val="18"/>
                <w:szCs w:val="18"/>
              </w:rPr>
              <w:t xml:space="preserve"> =1</w:t>
            </w:r>
            <w:r>
              <w:rPr>
                <w:color w:val="000000"/>
                <w:sz w:val="18"/>
                <w:szCs w:val="18"/>
              </w:rPr>
              <w:br/>
            </w:r>
            <w:proofErr w:type="spellStart"/>
            <w:r>
              <w:rPr>
                <w:color w:val="000000"/>
                <w:sz w:val="18"/>
                <w:szCs w:val="18"/>
              </w:rPr>
              <w:t>MaxLength</w:t>
            </w:r>
            <w:proofErr w:type="spellEnd"/>
            <w:r>
              <w:rPr>
                <w:color w:val="000000"/>
                <w:sz w:val="18"/>
                <w:szCs w:val="18"/>
              </w:rPr>
              <w:t>=20</w:t>
            </w:r>
          </w:p>
        </w:tc>
        <w:tc>
          <w:tcPr>
            <w:tcW w:w="1131"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r>
              <w:rPr>
                <w:color w:val="auto"/>
                <w:sz w:val="18"/>
                <w:szCs w:val="18"/>
              </w:rPr>
              <w:t>This is a</w:t>
            </w:r>
            <w:r w:rsidRPr="00615352">
              <w:rPr>
                <w:color w:val="auto"/>
                <w:sz w:val="18"/>
                <w:szCs w:val="18"/>
              </w:rPr>
              <w:t xml:space="preserve"> unique ID assigned to each corporate for identification, once customer onboarding process is completed. Bank will provide this ID</w:t>
            </w:r>
          </w:p>
        </w:tc>
      </w:tr>
      <w:tr w:rsidR="00AE58EA" w:rsidRPr="0070156B" w:rsidTr="00AE58EA">
        <w:trPr>
          <w:trHeight w:val="561"/>
        </w:trPr>
        <w:tc>
          <w:tcPr>
            <w:tcW w:w="655"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proofErr w:type="spellStart"/>
            <w:r w:rsidRPr="0070156B">
              <w:rPr>
                <w:color w:val="000000"/>
                <w:sz w:val="18"/>
                <w:szCs w:val="18"/>
                <w:lang w:val="en-IN" w:eastAsia="en-IN"/>
              </w:rPr>
              <w:t>Maker_ID</w:t>
            </w:r>
            <w:proofErr w:type="spellEnd"/>
          </w:p>
        </w:tc>
        <w:tc>
          <w:tcPr>
            <w:tcW w:w="952" w:type="pct"/>
            <w:shd w:val="clear" w:color="auto" w:fill="D9D9D9" w:themeFill="background1" w:themeFillShade="D9"/>
            <w:hideMark/>
          </w:tcPr>
          <w:p w:rsidR="00AE58EA" w:rsidRDefault="00AE58EA" w:rsidP="00DB1BE1">
            <w:pPr>
              <w:rPr>
                <w:color w:val="000000"/>
                <w:sz w:val="18"/>
                <w:szCs w:val="18"/>
              </w:rPr>
            </w:pPr>
            <w:r w:rsidRPr="00615352">
              <w:rPr>
                <w:color w:val="000000"/>
                <w:sz w:val="18"/>
                <w:szCs w:val="18"/>
              </w:rPr>
              <w:t xml:space="preserve">Field will </w:t>
            </w:r>
            <w:r w:rsidR="00BB4645">
              <w:rPr>
                <w:color w:val="000000"/>
                <w:sz w:val="18"/>
                <w:szCs w:val="18"/>
              </w:rPr>
              <w:t>show</w:t>
            </w:r>
            <w:r w:rsidRPr="00615352">
              <w:rPr>
                <w:color w:val="000000"/>
                <w:sz w:val="18"/>
                <w:szCs w:val="18"/>
              </w:rPr>
              <w:t xml:space="preserve"> only Alphanumeric values &amp; ‘_’</w:t>
            </w:r>
          </w:p>
          <w:p w:rsidR="00AE58EA" w:rsidRPr="00615352" w:rsidRDefault="00AE58EA" w:rsidP="00DB1BE1">
            <w:pPr>
              <w:rPr>
                <w:color w:val="000000"/>
                <w:sz w:val="18"/>
                <w:szCs w:val="18"/>
              </w:rPr>
            </w:pPr>
            <w:r>
              <w:rPr>
                <w:color w:val="000000"/>
                <w:sz w:val="18"/>
                <w:szCs w:val="18"/>
              </w:rPr>
              <w:t>No special characters will be allowed except above mentioned</w:t>
            </w:r>
          </w:p>
        </w:tc>
        <w:tc>
          <w:tcPr>
            <w:tcW w:w="953"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AE58EA" w:rsidRPr="00E753EC" w:rsidRDefault="00AE58EA" w:rsidP="0070156B">
            <w:pPr>
              <w:suppressAutoHyphens w:val="0"/>
              <w:rPr>
                <w:color w:val="auto"/>
                <w:sz w:val="18"/>
                <w:szCs w:val="18"/>
              </w:rPr>
            </w:pPr>
            <w:r>
              <w:rPr>
                <w:color w:val="auto"/>
                <w:sz w:val="18"/>
                <w:szCs w:val="18"/>
              </w:rPr>
              <w:t>Yes(for status Success/Failure and for all modes of Payments)</w:t>
            </w:r>
          </w:p>
        </w:tc>
        <w:tc>
          <w:tcPr>
            <w:tcW w:w="595" w:type="pct"/>
            <w:shd w:val="clear" w:color="auto" w:fill="D9D9D9" w:themeFill="background1" w:themeFillShade="D9"/>
          </w:tcPr>
          <w:p w:rsidR="00AE58EA" w:rsidRPr="00615352" w:rsidRDefault="00AE58EA" w:rsidP="00DB1BE1">
            <w:pPr>
              <w:rPr>
                <w:color w:val="000000"/>
                <w:sz w:val="18"/>
                <w:szCs w:val="18"/>
              </w:rPr>
            </w:pPr>
            <w:proofErr w:type="spellStart"/>
            <w:r w:rsidRPr="00615352">
              <w:rPr>
                <w:color w:val="000000"/>
                <w:sz w:val="18"/>
                <w:szCs w:val="18"/>
              </w:rPr>
              <w:t>MinLengt</w:t>
            </w:r>
            <w:r w:rsidR="005651B9">
              <w:rPr>
                <w:color w:val="000000"/>
                <w:sz w:val="18"/>
                <w:szCs w:val="18"/>
              </w:rPr>
              <w:t>h</w:t>
            </w:r>
            <w:proofErr w:type="spellEnd"/>
            <w:r w:rsidR="005651B9">
              <w:rPr>
                <w:color w:val="000000"/>
                <w:sz w:val="18"/>
                <w:szCs w:val="18"/>
              </w:rPr>
              <w:t xml:space="preserve"> =1</w:t>
            </w:r>
            <w:r w:rsidR="005651B9">
              <w:rPr>
                <w:color w:val="000000"/>
                <w:sz w:val="18"/>
                <w:szCs w:val="18"/>
              </w:rPr>
              <w:br/>
            </w:r>
            <w:proofErr w:type="spellStart"/>
            <w:r w:rsidR="005651B9">
              <w:rPr>
                <w:color w:val="000000"/>
                <w:sz w:val="18"/>
                <w:szCs w:val="18"/>
              </w:rPr>
              <w:t>MaxLength</w:t>
            </w:r>
            <w:proofErr w:type="spellEnd"/>
            <w:r w:rsidR="005651B9">
              <w:rPr>
                <w:color w:val="000000"/>
                <w:sz w:val="18"/>
                <w:szCs w:val="18"/>
              </w:rPr>
              <w:t>=20</w:t>
            </w:r>
          </w:p>
        </w:tc>
        <w:tc>
          <w:tcPr>
            <w:tcW w:w="1131"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r w:rsidRPr="00E753EC">
              <w:rPr>
                <w:color w:val="auto"/>
                <w:sz w:val="18"/>
                <w:szCs w:val="18"/>
              </w:rPr>
              <w:t>This is an ID registered by the corporate with Bank as part of onboarding process, When the request received bank will check this ID and role before processing the payment. The value in this Tag is mandatory/Non mandatory basis customer option at the time of onboarding</w:t>
            </w:r>
          </w:p>
        </w:tc>
      </w:tr>
      <w:tr w:rsidR="00AE58EA" w:rsidRPr="0070156B" w:rsidTr="00AE58EA">
        <w:trPr>
          <w:trHeight w:val="427"/>
        </w:trPr>
        <w:tc>
          <w:tcPr>
            <w:tcW w:w="655"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proofErr w:type="spellStart"/>
            <w:r w:rsidRPr="0070156B">
              <w:rPr>
                <w:color w:val="000000"/>
                <w:sz w:val="18"/>
                <w:szCs w:val="18"/>
                <w:lang w:val="en-IN" w:eastAsia="en-IN"/>
              </w:rPr>
              <w:t>Checker_ID</w:t>
            </w:r>
            <w:proofErr w:type="spellEnd"/>
          </w:p>
        </w:tc>
        <w:tc>
          <w:tcPr>
            <w:tcW w:w="952" w:type="pct"/>
            <w:shd w:val="clear" w:color="auto" w:fill="D9D9D9" w:themeFill="background1" w:themeFillShade="D9"/>
            <w:hideMark/>
          </w:tcPr>
          <w:p w:rsidR="00AE58EA" w:rsidRDefault="00AE58EA" w:rsidP="00A36947">
            <w:pPr>
              <w:rPr>
                <w:color w:val="000000"/>
                <w:sz w:val="18"/>
                <w:szCs w:val="18"/>
              </w:rPr>
            </w:pPr>
            <w:r w:rsidRPr="00615352">
              <w:rPr>
                <w:color w:val="000000"/>
                <w:sz w:val="18"/>
                <w:szCs w:val="18"/>
              </w:rPr>
              <w:t xml:space="preserve">Field will </w:t>
            </w:r>
            <w:r w:rsidR="00BB4645">
              <w:rPr>
                <w:color w:val="000000"/>
                <w:sz w:val="18"/>
                <w:szCs w:val="18"/>
              </w:rPr>
              <w:t>show</w:t>
            </w:r>
            <w:r w:rsidRPr="00615352">
              <w:rPr>
                <w:color w:val="000000"/>
                <w:sz w:val="18"/>
                <w:szCs w:val="18"/>
              </w:rPr>
              <w:t xml:space="preserve"> only Alphanumeric values &amp; ‘_’</w:t>
            </w:r>
          </w:p>
          <w:p w:rsidR="00AE58EA" w:rsidRPr="0070156B" w:rsidRDefault="00AE58EA" w:rsidP="0070156B">
            <w:pPr>
              <w:suppressAutoHyphens w:val="0"/>
              <w:rPr>
                <w:color w:val="000000"/>
                <w:sz w:val="18"/>
                <w:szCs w:val="18"/>
                <w:lang w:val="en-IN" w:eastAsia="en-IN"/>
              </w:rPr>
            </w:pPr>
            <w:r>
              <w:rPr>
                <w:color w:val="000000"/>
                <w:sz w:val="18"/>
                <w:szCs w:val="18"/>
              </w:rPr>
              <w:t>No special characters will be allowed except above mentioned</w:t>
            </w:r>
          </w:p>
        </w:tc>
        <w:tc>
          <w:tcPr>
            <w:tcW w:w="953"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AE58EA" w:rsidRPr="0004339C" w:rsidRDefault="00AE58EA" w:rsidP="0070156B">
            <w:pPr>
              <w:suppressAutoHyphens w:val="0"/>
              <w:rPr>
                <w:color w:val="auto"/>
                <w:sz w:val="18"/>
                <w:szCs w:val="18"/>
              </w:rPr>
            </w:pPr>
            <w:r>
              <w:rPr>
                <w:color w:val="auto"/>
                <w:sz w:val="18"/>
                <w:szCs w:val="18"/>
              </w:rPr>
              <w:t>Yes(for status Success/Failure and for all modes of Payments)</w:t>
            </w:r>
          </w:p>
        </w:tc>
        <w:tc>
          <w:tcPr>
            <w:tcW w:w="595" w:type="pct"/>
            <w:shd w:val="clear" w:color="auto" w:fill="D9D9D9" w:themeFill="background1" w:themeFillShade="D9"/>
          </w:tcPr>
          <w:p w:rsidR="00AE58EA" w:rsidRPr="00615352" w:rsidRDefault="005651B9" w:rsidP="00DB1BE1">
            <w:pPr>
              <w:rPr>
                <w:color w:val="000000"/>
                <w:sz w:val="18"/>
                <w:szCs w:val="18"/>
              </w:rPr>
            </w:pPr>
            <w:proofErr w:type="spellStart"/>
            <w:r>
              <w:rPr>
                <w:color w:val="000000"/>
                <w:sz w:val="18"/>
                <w:szCs w:val="18"/>
              </w:rPr>
              <w:t>MinLength</w:t>
            </w:r>
            <w:proofErr w:type="spellEnd"/>
            <w:r>
              <w:rPr>
                <w:color w:val="000000"/>
                <w:sz w:val="18"/>
                <w:szCs w:val="18"/>
              </w:rPr>
              <w:t xml:space="preserve"> =1</w:t>
            </w:r>
            <w:r>
              <w:rPr>
                <w:color w:val="000000"/>
                <w:sz w:val="18"/>
                <w:szCs w:val="18"/>
              </w:rPr>
              <w:br/>
            </w:r>
            <w:proofErr w:type="spellStart"/>
            <w:r>
              <w:rPr>
                <w:color w:val="000000"/>
                <w:sz w:val="18"/>
                <w:szCs w:val="18"/>
              </w:rPr>
              <w:t>MaxLength</w:t>
            </w:r>
            <w:proofErr w:type="spellEnd"/>
            <w:r>
              <w:rPr>
                <w:color w:val="000000"/>
                <w:sz w:val="18"/>
                <w:szCs w:val="18"/>
              </w:rPr>
              <w:t>=20</w:t>
            </w:r>
          </w:p>
        </w:tc>
        <w:tc>
          <w:tcPr>
            <w:tcW w:w="1131"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r w:rsidRPr="0004339C">
              <w:rPr>
                <w:color w:val="auto"/>
                <w:sz w:val="18"/>
                <w:szCs w:val="18"/>
              </w:rPr>
              <w:t>This is an ID registered by the corporate with Bank as part of onboarding process, When the request received bank will check this ID and role before processing the payment. The value in this Tag is mandatory/Non mandatory basis customer option at the time of onboarding</w:t>
            </w:r>
          </w:p>
        </w:tc>
      </w:tr>
      <w:tr w:rsidR="00AE58EA" w:rsidRPr="0070156B" w:rsidTr="00AE58EA">
        <w:trPr>
          <w:trHeight w:val="405"/>
        </w:trPr>
        <w:tc>
          <w:tcPr>
            <w:tcW w:w="655"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proofErr w:type="spellStart"/>
            <w:r w:rsidRPr="0070156B">
              <w:rPr>
                <w:color w:val="000000"/>
                <w:sz w:val="18"/>
                <w:szCs w:val="18"/>
                <w:lang w:val="en-IN" w:eastAsia="en-IN"/>
              </w:rPr>
              <w:t>Approver_ID</w:t>
            </w:r>
            <w:proofErr w:type="spellEnd"/>
          </w:p>
        </w:tc>
        <w:tc>
          <w:tcPr>
            <w:tcW w:w="952" w:type="pct"/>
            <w:shd w:val="clear" w:color="auto" w:fill="D9D9D9" w:themeFill="background1" w:themeFillShade="D9"/>
            <w:hideMark/>
          </w:tcPr>
          <w:p w:rsidR="00B670AD" w:rsidRDefault="00B670AD" w:rsidP="00A36947">
            <w:pPr>
              <w:rPr>
                <w:color w:val="000000"/>
                <w:sz w:val="18"/>
                <w:szCs w:val="18"/>
              </w:rPr>
            </w:pPr>
            <w:r w:rsidRPr="00615352">
              <w:rPr>
                <w:color w:val="000000"/>
                <w:sz w:val="18"/>
                <w:szCs w:val="18"/>
              </w:rPr>
              <w:t xml:space="preserve">Field will </w:t>
            </w:r>
            <w:r w:rsidR="00BB4645">
              <w:rPr>
                <w:color w:val="000000"/>
                <w:sz w:val="18"/>
                <w:szCs w:val="18"/>
              </w:rPr>
              <w:t>show</w:t>
            </w:r>
            <w:r w:rsidRPr="00615352">
              <w:rPr>
                <w:color w:val="000000"/>
                <w:sz w:val="18"/>
                <w:szCs w:val="18"/>
              </w:rPr>
              <w:t xml:space="preserve"> only Alphanumeric values &amp; ‘_’</w:t>
            </w:r>
          </w:p>
          <w:p w:rsidR="00B670AD" w:rsidRPr="0070156B" w:rsidRDefault="00B670AD" w:rsidP="00A36947">
            <w:pPr>
              <w:suppressAutoHyphens w:val="0"/>
              <w:rPr>
                <w:color w:val="000000"/>
                <w:sz w:val="18"/>
                <w:szCs w:val="18"/>
                <w:lang w:val="en-IN" w:eastAsia="en-IN"/>
              </w:rPr>
            </w:pPr>
            <w:r>
              <w:rPr>
                <w:color w:val="000000"/>
                <w:sz w:val="18"/>
                <w:szCs w:val="18"/>
              </w:rPr>
              <w:t>No special characters will be allowed except above mentioned</w:t>
            </w:r>
          </w:p>
        </w:tc>
        <w:tc>
          <w:tcPr>
            <w:tcW w:w="953"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B670AD" w:rsidRPr="0004339C" w:rsidRDefault="00B670AD" w:rsidP="0070156B">
            <w:pPr>
              <w:suppressAutoHyphens w:val="0"/>
              <w:rPr>
                <w:color w:val="auto"/>
                <w:sz w:val="18"/>
                <w:szCs w:val="18"/>
              </w:rPr>
            </w:pPr>
            <w:r>
              <w:rPr>
                <w:color w:val="auto"/>
                <w:sz w:val="18"/>
                <w:szCs w:val="18"/>
              </w:rPr>
              <w:t>Yes(for status Success/Failure and for all modes of Payments)</w:t>
            </w:r>
          </w:p>
        </w:tc>
        <w:tc>
          <w:tcPr>
            <w:tcW w:w="595" w:type="pct"/>
            <w:shd w:val="clear" w:color="auto" w:fill="D9D9D9" w:themeFill="background1" w:themeFillShade="D9"/>
          </w:tcPr>
          <w:p w:rsidR="00B670AD" w:rsidRPr="0004339C" w:rsidRDefault="005651B9" w:rsidP="0070156B">
            <w:pPr>
              <w:suppressAutoHyphens w:val="0"/>
              <w:rPr>
                <w:color w:val="auto"/>
                <w:sz w:val="18"/>
                <w:szCs w:val="18"/>
              </w:rPr>
            </w:pPr>
            <w:proofErr w:type="spellStart"/>
            <w:r>
              <w:rPr>
                <w:color w:val="000000"/>
                <w:sz w:val="18"/>
                <w:szCs w:val="18"/>
              </w:rPr>
              <w:t>MinLength</w:t>
            </w:r>
            <w:proofErr w:type="spellEnd"/>
            <w:r>
              <w:rPr>
                <w:color w:val="000000"/>
                <w:sz w:val="18"/>
                <w:szCs w:val="18"/>
              </w:rPr>
              <w:t xml:space="preserve"> =1</w:t>
            </w:r>
            <w:r>
              <w:rPr>
                <w:color w:val="000000"/>
                <w:sz w:val="18"/>
                <w:szCs w:val="18"/>
              </w:rPr>
              <w:br/>
            </w:r>
            <w:proofErr w:type="spellStart"/>
            <w:r>
              <w:rPr>
                <w:color w:val="000000"/>
                <w:sz w:val="18"/>
                <w:szCs w:val="18"/>
              </w:rPr>
              <w:t>MaxLength</w:t>
            </w:r>
            <w:proofErr w:type="spellEnd"/>
            <w:r>
              <w:rPr>
                <w:color w:val="000000"/>
                <w:sz w:val="18"/>
                <w:szCs w:val="18"/>
              </w:rPr>
              <w:t>=20</w:t>
            </w:r>
          </w:p>
        </w:tc>
        <w:tc>
          <w:tcPr>
            <w:tcW w:w="1131"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sidRPr="0004339C">
              <w:rPr>
                <w:color w:val="auto"/>
                <w:sz w:val="18"/>
                <w:szCs w:val="18"/>
              </w:rPr>
              <w:t>This is an ID registered by the corporate with Bank as part of onboarding process, When the request received bank will check this ID and role before processing the payment. The value in this Tag is mandatory/Non mandatory basis customer option at the time of onboarding</w:t>
            </w:r>
          </w:p>
        </w:tc>
      </w:tr>
      <w:tr w:rsidR="00DB5B1D" w:rsidRPr="0070156B" w:rsidTr="00AE58EA">
        <w:trPr>
          <w:trHeight w:val="405"/>
        </w:trPr>
        <w:tc>
          <w:tcPr>
            <w:tcW w:w="655" w:type="pct"/>
            <w:shd w:val="clear" w:color="auto" w:fill="D9D9D9" w:themeFill="background1" w:themeFillShade="D9"/>
          </w:tcPr>
          <w:p w:rsidR="00DB5B1D" w:rsidRPr="0070156B" w:rsidRDefault="00DB5B1D" w:rsidP="0070156B">
            <w:pPr>
              <w:suppressAutoHyphens w:val="0"/>
              <w:rPr>
                <w:color w:val="000000"/>
                <w:sz w:val="18"/>
                <w:szCs w:val="18"/>
                <w:lang w:val="en-IN" w:eastAsia="en-IN"/>
              </w:rPr>
            </w:pPr>
            <w:r w:rsidRPr="00015C4A">
              <w:rPr>
                <w:color w:val="000000"/>
                <w:sz w:val="18"/>
                <w:szCs w:val="18"/>
                <w:lang w:val="en-IN" w:eastAsia="en-IN"/>
              </w:rPr>
              <w:t>Status</w:t>
            </w:r>
          </w:p>
        </w:tc>
        <w:tc>
          <w:tcPr>
            <w:tcW w:w="952" w:type="pct"/>
            <w:shd w:val="clear" w:color="auto" w:fill="D9D9D9" w:themeFill="background1" w:themeFillShade="D9"/>
          </w:tcPr>
          <w:p w:rsidR="0024711D" w:rsidRPr="008A60D9" w:rsidRDefault="0024711D" w:rsidP="0024711D">
            <w:pPr>
              <w:suppressAutoHyphens w:val="0"/>
              <w:rPr>
                <w:color w:val="000000"/>
                <w:sz w:val="18"/>
                <w:szCs w:val="18"/>
                <w:lang w:val="en-IN" w:eastAsia="en-IN"/>
              </w:rPr>
            </w:pPr>
            <w:r w:rsidRPr="008A60D9">
              <w:rPr>
                <w:color w:val="000000"/>
                <w:sz w:val="18"/>
                <w:szCs w:val="18"/>
                <w:lang w:val="en-IN" w:eastAsia="en-IN"/>
              </w:rPr>
              <w:t xml:space="preserve">Field will </w:t>
            </w:r>
            <w:r>
              <w:rPr>
                <w:color w:val="000000"/>
                <w:sz w:val="18"/>
                <w:szCs w:val="18"/>
                <w:lang w:val="en-IN" w:eastAsia="en-IN"/>
              </w:rPr>
              <w:t>show</w:t>
            </w:r>
            <w:r w:rsidRPr="008A60D9">
              <w:rPr>
                <w:color w:val="000000"/>
                <w:sz w:val="18"/>
                <w:szCs w:val="18"/>
                <w:lang w:val="en-IN" w:eastAsia="en-IN"/>
              </w:rPr>
              <w:t xml:space="preserve"> only Alphanumeric values &amp; ‘_’</w:t>
            </w:r>
          </w:p>
          <w:p w:rsidR="00DB5B1D" w:rsidRPr="00615352" w:rsidRDefault="0024711D" w:rsidP="0024711D">
            <w:pPr>
              <w:rPr>
                <w:color w:val="000000"/>
                <w:sz w:val="18"/>
                <w:szCs w:val="18"/>
              </w:rPr>
            </w:pPr>
            <w:r w:rsidRPr="008A60D9">
              <w:rPr>
                <w:color w:val="000000"/>
                <w:sz w:val="18"/>
                <w:szCs w:val="18"/>
                <w:lang w:val="en-IN" w:eastAsia="en-IN"/>
              </w:rPr>
              <w:t>No special characters will be allowed except above mentioned</w:t>
            </w:r>
          </w:p>
        </w:tc>
        <w:tc>
          <w:tcPr>
            <w:tcW w:w="953" w:type="pct"/>
            <w:shd w:val="clear" w:color="auto" w:fill="D9D9D9" w:themeFill="background1" w:themeFillShade="D9"/>
          </w:tcPr>
          <w:p w:rsidR="00DB5B1D" w:rsidRDefault="0024711D" w:rsidP="0070156B">
            <w:pPr>
              <w:suppressAutoHyphens w:val="0"/>
              <w:rPr>
                <w:color w:val="000000"/>
                <w:sz w:val="18"/>
                <w:szCs w:val="18"/>
                <w:lang w:val="en-IN" w:eastAsia="en-IN"/>
              </w:rPr>
            </w:pPr>
            <w:r>
              <w:rPr>
                <w:color w:val="000000"/>
                <w:sz w:val="18"/>
                <w:szCs w:val="18"/>
                <w:lang w:val="en-IN" w:eastAsia="en-IN"/>
              </w:rPr>
              <w:t>Y</w:t>
            </w:r>
          </w:p>
        </w:tc>
        <w:tc>
          <w:tcPr>
            <w:tcW w:w="714" w:type="pct"/>
            <w:shd w:val="clear" w:color="auto" w:fill="D9D9D9" w:themeFill="background1" w:themeFillShade="D9"/>
          </w:tcPr>
          <w:p w:rsidR="00DB5B1D" w:rsidRDefault="0024711D" w:rsidP="0070156B">
            <w:pPr>
              <w:suppressAutoHyphens w:val="0"/>
              <w:rPr>
                <w:color w:val="auto"/>
                <w:sz w:val="18"/>
                <w:szCs w:val="18"/>
              </w:rPr>
            </w:pPr>
            <w:r>
              <w:rPr>
                <w:color w:val="auto"/>
                <w:sz w:val="18"/>
                <w:szCs w:val="18"/>
              </w:rPr>
              <w:t>N</w:t>
            </w:r>
          </w:p>
        </w:tc>
        <w:tc>
          <w:tcPr>
            <w:tcW w:w="595" w:type="pct"/>
            <w:shd w:val="clear" w:color="auto" w:fill="D9D9D9" w:themeFill="background1" w:themeFillShade="D9"/>
          </w:tcPr>
          <w:p w:rsidR="0024711D" w:rsidRDefault="0024711D" w:rsidP="0024711D">
            <w:pPr>
              <w:suppressAutoHyphens w:val="0"/>
              <w:rPr>
                <w:color w:val="000000"/>
                <w:sz w:val="18"/>
                <w:szCs w:val="18"/>
                <w:lang w:val="en-IN" w:eastAsia="en-IN"/>
              </w:rPr>
            </w:pPr>
            <w:r>
              <w:rPr>
                <w:color w:val="000000"/>
                <w:sz w:val="18"/>
                <w:szCs w:val="18"/>
                <w:lang w:val="en-IN" w:eastAsia="en-IN"/>
              </w:rPr>
              <w:t>Min-0</w:t>
            </w:r>
          </w:p>
          <w:p w:rsidR="00DB5B1D" w:rsidRDefault="0024711D" w:rsidP="0024711D">
            <w:pPr>
              <w:suppressAutoHyphens w:val="0"/>
              <w:rPr>
                <w:color w:val="000000"/>
                <w:sz w:val="18"/>
                <w:szCs w:val="18"/>
              </w:rPr>
            </w:pPr>
            <w:r>
              <w:rPr>
                <w:color w:val="000000"/>
                <w:sz w:val="18"/>
                <w:szCs w:val="18"/>
                <w:lang w:val="en-IN" w:eastAsia="en-IN"/>
              </w:rPr>
              <w:t>Max-50</w:t>
            </w:r>
          </w:p>
        </w:tc>
        <w:tc>
          <w:tcPr>
            <w:tcW w:w="1131" w:type="pct"/>
            <w:shd w:val="clear" w:color="auto" w:fill="D9D9D9" w:themeFill="background1" w:themeFillShade="D9"/>
          </w:tcPr>
          <w:p w:rsidR="00DB5B1D" w:rsidRPr="0004339C" w:rsidRDefault="0024711D" w:rsidP="0070156B">
            <w:pPr>
              <w:suppressAutoHyphens w:val="0"/>
              <w:rPr>
                <w:color w:val="auto"/>
                <w:sz w:val="18"/>
                <w:szCs w:val="18"/>
              </w:rPr>
            </w:pPr>
            <w:r>
              <w:rPr>
                <w:color w:val="auto"/>
                <w:sz w:val="18"/>
                <w:szCs w:val="18"/>
              </w:rPr>
              <w:t>This</w:t>
            </w:r>
            <w:r w:rsidR="00015C4A">
              <w:rPr>
                <w:color w:val="auto"/>
                <w:sz w:val="18"/>
                <w:szCs w:val="18"/>
              </w:rPr>
              <w:t xml:space="preserve"> will show success or failure for status of request</w:t>
            </w:r>
          </w:p>
        </w:tc>
      </w:tr>
    </w:tbl>
    <w:tbl>
      <w:tblPr>
        <w:tblStyle w:val="TableGrid"/>
        <w:tblW w:w="11908" w:type="dxa"/>
        <w:tblInd w:w="-1168" w:type="dxa"/>
        <w:tblLayout w:type="fixed"/>
        <w:tblLook w:val="04A0" w:firstRow="1" w:lastRow="0" w:firstColumn="1" w:lastColumn="0" w:noHBand="0" w:noVBand="1"/>
      </w:tblPr>
      <w:tblGrid>
        <w:gridCol w:w="1546"/>
        <w:gridCol w:w="2250"/>
        <w:gridCol w:w="2340"/>
        <w:gridCol w:w="1620"/>
        <w:gridCol w:w="1440"/>
        <w:gridCol w:w="2712"/>
      </w:tblGrid>
      <w:tr w:rsidR="004316E0" w:rsidRPr="00DD334A" w:rsidTr="004316E0">
        <w:tc>
          <w:tcPr>
            <w:tcW w:w="1546" w:type="dxa"/>
            <w:shd w:val="clear" w:color="auto" w:fill="D9D9D9" w:themeFill="background1" w:themeFillShade="D9"/>
          </w:tcPr>
          <w:p w:rsidR="004316E0" w:rsidRPr="00615352" w:rsidRDefault="007A46C8" w:rsidP="007A46C8">
            <w:pPr>
              <w:rPr>
                <w:color w:val="000000"/>
                <w:sz w:val="18"/>
                <w:szCs w:val="18"/>
              </w:rPr>
            </w:pPr>
            <w:proofErr w:type="spellStart"/>
            <w:r>
              <w:rPr>
                <w:color w:val="000000"/>
                <w:sz w:val="18"/>
                <w:szCs w:val="18"/>
              </w:rPr>
              <w:t>Acc</w:t>
            </w:r>
            <w:r w:rsidR="008A60D9">
              <w:rPr>
                <w:color w:val="000000"/>
                <w:sz w:val="18"/>
                <w:szCs w:val="18"/>
              </w:rPr>
              <w:t>No</w:t>
            </w:r>
            <w:proofErr w:type="spellEnd"/>
          </w:p>
        </w:tc>
        <w:tc>
          <w:tcPr>
            <w:tcW w:w="2250" w:type="dxa"/>
            <w:shd w:val="clear" w:color="auto" w:fill="D9D9D9" w:themeFill="background1" w:themeFillShade="D9"/>
          </w:tcPr>
          <w:p w:rsidR="004316E0" w:rsidRPr="008A60D9" w:rsidRDefault="004316E0" w:rsidP="008A60D9">
            <w:pPr>
              <w:suppressAutoHyphens w:val="0"/>
              <w:rPr>
                <w:color w:val="000000"/>
                <w:sz w:val="18"/>
                <w:szCs w:val="18"/>
                <w:lang w:val="en-IN" w:eastAsia="en-IN"/>
              </w:rPr>
            </w:pPr>
            <w:r w:rsidRPr="008A60D9">
              <w:rPr>
                <w:color w:val="000000"/>
                <w:sz w:val="18"/>
                <w:szCs w:val="18"/>
                <w:lang w:val="en-IN" w:eastAsia="en-IN"/>
              </w:rPr>
              <w:t xml:space="preserve">Field will </w:t>
            </w:r>
            <w:r w:rsidR="00BB4645">
              <w:rPr>
                <w:color w:val="000000"/>
                <w:sz w:val="18"/>
                <w:szCs w:val="18"/>
                <w:lang w:val="en-IN" w:eastAsia="en-IN"/>
              </w:rPr>
              <w:t>show</w:t>
            </w:r>
            <w:r w:rsidRPr="008A60D9">
              <w:rPr>
                <w:color w:val="000000"/>
                <w:sz w:val="18"/>
                <w:szCs w:val="18"/>
                <w:lang w:val="en-IN" w:eastAsia="en-IN"/>
              </w:rPr>
              <w:t xml:space="preserve"> only Alphanumeric values &amp; ‘_’</w:t>
            </w:r>
          </w:p>
          <w:p w:rsidR="004316E0" w:rsidRPr="00615352" w:rsidRDefault="004316E0" w:rsidP="008A60D9">
            <w:pPr>
              <w:suppressAutoHyphens w:val="0"/>
              <w:rPr>
                <w:color w:val="000000"/>
                <w:sz w:val="18"/>
                <w:szCs w:val="18"/>
              </w:rPr>
            </w:pPr>
            <w:r w:rsidRPr="008A60D9">
              <w:rPr>
                <w:color w:val="000000"/>
                <w:sz w:val="18"/>
                <w:szCs w:val="18"/>
                <w:lang w:val="en-IN" w:eastAsia="en-IN"/>
              </w:rPr>
              <w:t>No special characters will be allowed except above mentioned</w:t>
            </w:r>
          </w:p>
        </w:tc>
        <w:tc>
          <w:tcPr>
            <w:tcW w:w="2340" w:type="dxa"/>
            <w:shd w:val="clear" w:color="auto" w:fill="D9D9D9" w:themeFill="background1" w:themeFillShade="D9"/>
          </w:tcPr>
          <w:p w:rsidR="004316E0" w:rsidRPr="00615352" w:rsidRDefault="004316E0" w:rsidP="00E63204">
            <w:pPr>
              <w:jc w:val="center"/>
              <w:rPr>
                <w:color w:val="000000"/>
                <w:sz w:val="18"/>
                <w:szCs w:val="18"/>
              </w:rPr>
            </w:pPr>
            <w:r>
              <w:rPr>
                <w:color w:val="000000"/>
                <w:sz w:val="18"/>
                <w:szCs w:val="18"/>
              </w:rPr>
              <w:t>Y</w:t>
            </w:r>
          </w:p>
        </w:tc>
        <w:tc>
          <w:tcPr>
            <w:tcW w:w="1620" w:type="dxa"/>
            <w:shd w:val="clear" w:color="auto" w:fill="D9D9D9" w:themeFill="background1" w:themeFillShade="D9"/>
          </w:tcPr>
          <w:p w:rsidR="004316E0" w:rsidRPr="00615352" w:rsidRDefault="004316E0" w:rsidP="00E63204">
            <w:pPr>
              <w:jc w:val="center"/>
              <w:rPr>
                <w:color w:val="000000"/>
                <w:sz w:val="18"/>
                <w:szCs w:val="18"/>
              </w:rPr>
            </w:pPr>
            <w:r w:rsidRPr="00615352">
              <w:rPr>
                <w:color w:val="000000"/>
                <w:sz w:val="18"/>
                <w:szCs w:val="18"/>
              </w:rPr>
              <w:t>Y</w:t>
            </w:r>
          </w:p>
        </w:tc>
        <w:tc>
          <w:tcPr>
            <w:tcW w:w="1440" w:type="dxa"/>
            <w:shd w:val="clear" w:color="auto" w:fill="D9D9D9" w:themeFill="background1" w:themeFillShade="D9"/>
          </w:tcPr>
          <w:p w:rsidR="004316E0" w:rsidRPr="00615352" w:rsidRDefault="004316E0" w:rsidP="00E63204">
            <w:pPr>
              <w:rPr>
                <w:color w:val="000000"/>
                <w:sz w:val="18"/>
                <w:szCs w:val="18"/>
              </w:rPr>
            </w:pPr>
            <w:proofErr w:type="spellStart"/>
            <w:r w:rsidRPr="00615352">
              <w:rPr>
                <w:color w:val="000000"/>
                <w:sz w:val="18"/>
                <w:szCs w:val="18"/>
              </w:rPr>
              <w:t>MinLength</w:t>
            </w:r>
            <w:proofErr w:type="spellEnd"/>
            <w:r w:rsidRPr="00615352">
              <w:rPr>
                <w:color w:val="000000"/>
                <w:sz w:val="18"/>
                <w:szCs w:val="18"/>
              </w:rPr>
              <w:t xml:space="preserve"> =1</w:t>
            </w:r>
            <w:r w:rsidR="00220FAB">
              <w:rPr>
                <w:color w:val="000000"/>
                <w:sz w:val="18"/>
                <w:szCs w:val="18"/>
              </w:rPr>
              <w:t>2</w:t>
            </w:r>
            <w:r w:rsidRPr="00615352">
              <w:rPr>
                <w:color w:val="000000"/>
                <w:sz w:val="18"/>
                <w:szCs w:val="18"/>
              </w:rPr>
              <w:br/>
            </w:r>
            <w:proofErr w:type="spellStart"/>
            <w:r w:rsidRPr="00615352">
              <w:rPr>
                <w:color w:val="000000"/>
                <w:sz w:val="18"/>
                <w:szCs w:val="18"/>
              </w:rPr>
              <w:t>MaxLength</w:t>
            </w:r>
            <w:proofErr w:type="spellEnd"/>
            <w:r w:rsidRPr="00615352">
              <w:rPr>
                <w:color w:val="000000"/>
                <w:sz w:val="18"/>
                <w:szCs w:val="18"/>
              </w:rPr>
              <w:t>=16</w:t>
            </w:r>
          </w:p>
        </w:tc>
        <w:tc>
          <w:tcPr>
            <w:tcW w:w="2712" w:type="dxa"/>
            <w:shd w:val="clear" w:color="auto" w:fill="D9D9D9" w:themeFill="background1" w:themeFillShade="D9"/>
          </w:tcPr>
          <w:p w:rsidR="004316E0" w:rsidRPr="00321E72" w:rsidRDefault="004316E0" w:rsidP="00321E72">
            <w:pPr>
              <w:rPr>
                <w:color w:val="000000"/>
                <w:sz w:val="18"/>
                <w:szCs w:val="18"/>
              </w:rPr>
            </w:pPr>
            <w:r w:rsidRPr="00321E72">
              <w:rPr>
                <w:color w:val="000000"/>
                <w:sz w:val="18"/>
                <w:szCs w:val="18"/>
              </w:rPr>
              <w:t xml:space="preserve">This would be the </w:t>
            </w:r>
            <w:r w:rsidR="00321E72">
              <w:rPr>
                <w:color w:val="000000"/>
                <w:sz w:val="18"/>
                <w:szCs w:val="18"/>
              </w:rPr>
              <w:t xml:space="preserve">beneficiary </w:t>
            </w:r>
            <w:r w:rsidRPr="00321E72">
              <w:rPr>
                <w:color w:val="000000"/>
                <w:sz w:val="18"/>
                <w:szCs w:val="18"/>
              </w:rPr>
              <w:t xml:space="preserve">account </w:t>
            </w:r>
            <w:proofErr w:type="spellStart"/>
            <w:r w:rsidRPr="00321E72">
              <w:rPr>
                <w:color w:val="000000"/>
                <w:sz w:val="18"/>
                <w:szCs w:val="18"/>
              </w:rPr>
              <w:t>acc</w:t>
            </w:r>
            <w:proofErr w:type="spellEnd"/>
            <w:r w:rsidRPr="00321E72">
              <w:rPr>
                <w:color w:val="000000"/>
                <w:sz w:val="18"/>
                <w:szCs w:val="18"/>
              </w:rPr>
              <w:t xml:space="preserve"> no. </w:t>
            </w:r>
            <w:r w:rsidR="00321E72">
              <w:rPr>
                <w:color w:val="000000"/>
                <w:sz w:val="18"/>
                <w:szCs w:val="18"/>
              </w:rPr>
              <w:t>for which inquiry has to be done</w:t>
            </w:r>
          </w:p>
        </w:tc>
      </w:tr>
    </w:tbl>
    <w:tbl>
      <w:tblPr>
        <w:tblW w:w="6218" w:type="pct"/>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2267"/>
        <w:gridCol w:w="2270"/>
        <w:gridCol w:w="1701"/>
        <w:gridCol w:w="1417"/>
        <w:gridCol w:w="2694"/>
      </w:tblGrid>
      <w:tr w:rsidR="005C215A" w:rsidRPr="0070156B" w:rsidTr="00627D21">
        <w:trPr>
          <w:trHeight w:val="716"/>
        </w:trPr>
        <w:tc>
          <w:tcPr>
            <w:tcW w:w="655" w:type="pct"/>
            <w:shd w:val="clear" w:color="auto" w:fill="D9D9D9" w:themeFill="background1" w:themeFillShade="D9"/>
            <w:noWrap/>
            <w:vAlign w:val="bottom"/>
          </w:tcPr>
          <w:p w:rsidR="005C215A" w:rsidRPr="00E61A78" w:rsidRDefault="005C215A" w:rsidP="00E63204">
            <w:pPr>
              <w:rPr>
                <w:rFonts w:ascii="Century Schoolbook" w:hAnsi="Century Schoolbook" w:cs="Century Schoolbook L"/>
                <w:color w:val="000000"/>
                <w:sz w:val="18"/>
                <w:szCs w:val="18"/>
                <w:lang w:eastAsia="en-IN"/>
              </w:rPr>
            </w:pPr>
            <w:proofErr w:type="spellStart"/>
            <w:r>
              <w:rPr>
                <w:rFonts w:ascii="Century Schoolbook" w:hAnsi="Century Schoolbook" w:cs="Century Schoolbook L"/>
                <w:color w:val="000000"/>
                <w:sz w:val="18"/>
                <w:szCs w:val="18"/>
                <w:lang w:eastAsia="en-IN"/>
              </w:rPr>
              <w:t>CustName</w:t>
            </w:r>
            <w:proofErr w:type="spellEnd"/>
          </w:p>
        </w:tc>
        <w:tc>
          <w:tcPr>
            <w:tcW w:w="952" w:type="pct"/>
            <w:shd w:val="clear" w:color="auto" w:fill="D9D9D9" w:themeFill="background1" w:themeFillShade="D9"/>
            <w:noWrap/>
          </w:tcPr>
          <w:p w:rsidR="005C215A" w:rsidRDefault="004316E0" w:rsidP="0070156B">
            <w:pPr>
              <w:suppressAutoHyphens w:val="0"/>
              <w:rPr>
                <w:color w:val="000000"/>
                <w:sz w:val="18"/>
                <w:szCs w:val="18"/>
                <w:lang w:val="en-IN" w:eastAsia="en-IN"/>
              </w:rPr>
            </w:pPr>
            <w:r>
              <w:rPr>
                <w:color w:val="000000"/>
                <w:sz w:val="18"/>
                <w:szCs w:val="18"/>
                <w:lang w:val="en-IN" w:eastAsia="en-IN"/>
              </w:rPr>
              <w:t>Field will have alphanumeric values &amp; ‘_’</w:t>
            </w:r>
          </w:p>
          <w:p w:rsidR="004316E0" w:rsidRPr="0070156B" w:rsidRDefault="004316E0" w:rsidP="0070156B">
            <w:pPr>
              <w:suppressAutoHyphens w:val="0"/>
              <w:rPr>
                <w:color w:val="000000"/>
                <w:sz w:val="18"/>
                <w:szCs w:val="18"/>
                <w:lang w:val="en-IN" w:eastAsia="en-IN"/>
              </w:rPr>
            </w:pPr>
            <w:r>
              <w:rPr>
                <w:color w:val="000000"/>
                <w:sz w:val="18"/>
                <w:szCs w:val="18"/>
                <w:lang w:val="en-IN" w:eastAsia="en-IN"/>
              </w:rPr>
              <w:t>No special characters will be allowed</w:t>
            </w:r>
          </w:p>
        </w:tc>
        <w:tc>
          <w:tcPr>
            <w:tcW w:w="953" w:type="pct"/>
            <w:shd w:val="clear" w:color="auto" w:fill="D9D9D9" w:themeFill="background1" w:themeFillShade="D9"/>
          </w:tcPr>
          <w:p w:rsidR="005C215A" w:rsidRPr="0070156B" w:rsidRDefault="004316E0" w:rsidP="0070156B">
            <w:pPr>
              <w:suppressAutoHyphens w:val="0"/>
              <w:rPr>
                <w:color w:val="000000"/>
                <w:sz w:val="18"/>
                <w:szCs w:val="18"/>
                <w:lang w:val="en-IN" w:eastAsia="en-IN"/>
              </w:rPr>
            </w:pPr>
            <w:r>
              <w:rPr>
                <w:color w:val="000000"/>
                <w:sz w:val="18"/>
                <w:szCs w:val="18"/>
                <w:lang w:val="en-IN" w:eastAsia="en-IN"/>
              </w:rPr>
              <w:t>Y</w:t>
            </w:r>
          </w:p>
        </w:tc>
        <w:tc>
          <w:tcPr>
            <w:tcW w:w="714" w:type="pct"/>
            <w:shd w:val="clear" w:color="auto" w:fill="D9D9D9" w:themeFill="background1" w:themeFillShade="D9"/>
          </w:tcPr>
          <w:p w:rsidR="005C215A" w:rsidRDefault="004316E0" w:rsidP="0070156B">
            <w:pPr>
              <w:suppressAutoHyphens w:val="0"/>
              <w:rPr>
                <w:color w:val="000000"/>
                <w:sz w:val="18"/>
                <w:szCs w:val="18"/>
                <w:lang w:val="en-IN" w:eastAsia="en-IN"/>
              </w:rPr>
            </w:pPr>
            <w:r>
              <w:rPr>
                <w:color w:val="000000"/>
                <w:sz w:val="18"/>
                <w:szCs w:val="18"/>
                <w:lang w:val="en-IN" w:eastAsia="en-IN"/>
              </w:rPr>
              <w:t>N</w:t>
            </w:r>
            <w:r w:rsidR="005C215A">
              <w:rPr>
                <w:color w:val="000000"/>
                <w:sz w:val="18"/>
                <w:szCs w:val="18"/>
                <w:lang w:val="en-IN" w:eastAsia="en-IN"/>
              </w:rPr>
              <w:t xml:space="preserve"> </w:t>
            </w:r>
          </w:p>
        </w:tc>
        <w:tc>
          <w:tcPr>
            <w:tcW w:w="595" w:type="pct"/>
            <w:shd w:val="clear" w:color="auto" w:fill="D9D9D9" w:themeFill="background1" w:themeFillShade="D9"/>
          </w:tcPr>
          <w:p w:rsidR="005C215A" w:rsidRDefault="004316E0" w:rsidP="0070156B">
            <w:pPr>
              <w:suppressAutoHyphens w:val="0"/>
              <w:rPr>
                <w:color w:val="000000"/>
                <w:sz w:val="18"/>
                <w:szCs w:val="18"/>
                <w:lang w:val="en-IN" w:eastAsia="en-IN"/>
              </w:rPr>
            </w:pPr>
            <w:r>
              <w:rPr>
                <w:color w:val="000000"/>
                <w:sz w:val="18"/>
                <w:szCs w:val="18"/>
                <w:lang w:val="en-IN" w:eastAsia="en-IN"/>
              </w:rPr>
              <w:t>Min-0</w:t>
            </w:r>
          </w:p>
          <w:p w:rsidR="005C215A" w:rsidRPr="0070156B" w:rsidRDefault="004316E0" w:rsidP="0070156B">
            <w:pPr>
              <w:suppressAutoHyphens w:val="0"/>
              <w:rPr>
                <w:color w:val="000000"/>
                <w:sz w:val="18"/>
                <w:szCs w:val="18"/>
                <w:lang w:val="en-IN" w:eastAsia="en-IN"/>
              </w:rPr>
            </w:pPr>
            <w:r>
              <w:rPr>
                <w:color w:val="000000"/>
                <w:sz w:val="18"/>
                <w:szCs w:val="18"/>
                <w:lang w:val="en-IN" w:eastAsia="en-IN"/>
              </w:rPr>
              <w:t>Max-50</w:t>
            </w:r>
          </w:p>
        </w:tc>
        <w:tc>
          <w:tcPr>
            <w:tcW w:w="1131" w:type="pct"/>
            <w:shd w:val="clear" w:color="auto" w:fill="D9D9D9" w:themeFill="background1" w:themeFillShade="D9"/>
          </w:tcPr>
          <w:p w:rsidR="005C215A" w:rsidRPr="0070156B" w:rsidRDefault="004316E0" w:rsidP="00437EE1">
            <w:pPr>
              <w:suppressAutoHyphens w:val="0"/>
              <w:rPr>
                <w:color w:val="000000"/>
                <w:sz w:val="18"/>
                <w:szCs w:val="18"/>
                <w:lang w:val="en-IN" w:eastAsia="en-IN"/>
              </w:rPr>
            </w:pPr>
            <w:r>
              <w:rPr>
                <w:color w:val="000000"/>
                <w:sz w:val="18"/>
                <w:szCs w:val="18"/>
                <w:lang w:val="en-IN" w:eastAsia="en-IN"/>
              </w:rPr>
              <w:t>This field will contain the account holder name if the bank account is being maintained at RBL Bank</w:t>
            </w:r>
          </w:p>
        </w:tc>
      </w:tr>
      <w:tr w:rsidR="005C215A" w:rsidRPr="0070156B" w:rsidTr="00627D21">
        <w:trPr>
          <w:trHeight w:val="716"/>
        </w:trPr>
        <w:tc>
          <w:tcPr>
            <w:tcW w:w="655" w:type="pct"/>
            <w:shd w:val="clear" w:color="auto" w:fill="D9D9D9" w:themeFill="background1" w:themeFillShade="D9"/>
            <w:noWrap/>
            <w:vAlign w:val="bottom"/>
          </w:tcPr>
          <w:p w:rsidR="005C215A" w:rsidRPr="00B002BD" w:rsidRDefault="005C215A" w:rsidP="00E63204">
            <w:pPr>
              <w:rPr>
                <w:rFonts w:ascii="Century Schoolbook" w:hAnsi="Century Schoolbook" w:cs="Century Schoolbook L"/>
                <w:color w:val="000000"/>
                <w:sz w:val="18"/>
                <w:szCs w:val="18"/>
                <w:lang w:eastAsia="en-IN"/>
              </w:rPr>
            </w:pPr>
            <w:proofErr w:type="spellStart"/>
            <w:r w:rsidRPr="00B002BD">
              <w:rPr>
                <w:rFonts w:ascii="Century Schoolbook" w:hAnsi="Century Schoolbook" w:cs="Century Schoolbook L"/>
                <w:color w:val="000000"/>
                <w:sz w:val="18"/>
                <w:szCs w:val="18"/>
                <w:lang w:eastAsia="en-IN"/>
              </w:rPr>
              <w:lastRenderedPageBreak/>
              <w:t>TypeOfAccnt</w:t>
            </w:r>
            <w:proofErr w:type="spellEnd"/>
          </w:p>
        </w:tc>
        <w:tc>
          <w:tcPr>
            <w:tcW w:w="952" w:type="pct"/>
            <w:shd w:val="clear" w:color="auto" w:fill="D9D9D9" w:themeFill="background1" w:themeFillShade="D9"/>
            <w:noWrap/>
          </w:tcPr>
          <w:p w:rsidR="004316E0" w:rsidRPr="00B002BD" w:rsidRDefault="004316E0" w:rsidP="004316E0">
            <w:pPr>
              <w:suppressAutoHyphens w:val="0"/>
              <w:rPr>
                <w:color w:val="000000"/>
                <w:sz w:val="18"/>
                <w:szCs w:val="18"/>
                <w:lang w:val="en-IN" w:eastAsia="en-IN"/>
              </w:rPr>
            </w:pPr>
            <w:r w:rsidRPr="00B002BD">
              <w:rPr>
                <w:color w:val="000000"/>
                <w:sz w:val="18"/>
                <w:szCs w:val="18"/>
                <w:lang w:val="en-IN" w:eastAsia="en-IN"/>
              </w:rPr>
              <w:t>Field will have alphanumeric values &amp; ‘_’</w:t>
            </w:r>
          </w:p>
          <w:p w:rsidR="005C215A" w:rsidRPr="00B002BD" w:rsidRDefault="004316E0" w:rsidP="004316E0">
            <w:pPr>
              <w:suppressAutoHyphens w:val="0"/>
              <w:rPr>
                <w:color w:val="000000"/>
                <w:sz w:val="18"/>
                <w:szCs w:val="18"/>
                <w:lang w:val="en-IN" w:eastAsia="en-IN"/>
              </w:rPr>
            </w:pPr>
            <w:r w:rsidRPr="00B002BD">
              <w:rPr>
                <w:color w:val="000000"/>
                <w:sz w:val="18"/>
                <w:szCs w:val="18"/>
                <w:lang w:val="en-IN" w:eastAsia="en-IN"/>
              </w:rPr>
              <w:t>No special characters will be allowed</w:t>
            </w:r>
          </w:p>
        </w:tc>
        <w:tc>
          <w:tcPr>
            <w:tcW w:w="953" w:type="pct"/>
            <w:shd w:val="clear" w:color="auto" w:fill="D9D9D9" w:themeFill="background1" w:themeFillShade="D9"/>
          </w:tcPr>
          <w:p w:rsidR="005C215A" w:rsidRPr="00B002BD" w:rsidRDefault="004316E0" w:rsidP="0070156B">
            <w:pPr>
              <w:suppressAutoHyphens w:val="0"/>
              <w:rPr>
                <w:color w:val="000000"/>
                <w:sz w:val="18"/>
                <w:szCs w:val="18"/>
                <w:lang w:val="en-IN" w:eastAsia="en-IN"/>
              </w:rPr>
            </w:pPr>
            <w:r w:rsidRPr="00B002BD">
              <w:rPr>
                <w:color w:val="000000"/>
                <w:sz w:val="18"/>
                <w:szCs w:val="18"/>
                <w:lang w:val="en-IN" w:eastAsia="en-IN"/>
              </w:rPr>
              <w:t>Y</w:t>
            </w:r>
          </w:p>
        </w:tc>
        <w:tc>
          <w:tcPr>
            <w:tcW w:w="714" w:type="pct"/>
            <w:shd w:val="clear" w:color="auto" w:fill="D9D9D9" w:themeFill="background1" w:themeFillShade="D9"/>
          </w:tcPr>
          <w:p w:rsidR="005C215A" w:rsidRPr="00B002BD" w:rsidRDefault="004316E0" w:rsidP="0070156B">
            <w:pPr>
              <w:suppressAutoHyphens w:val="0"/>
              <w:rPr>
                <w:color w:val="000000"/>
                <w:sz w:val="18"/>
                <w:szCs w:val="18"/>
                <w:lang w:val="en-IN" w:eastAsia="en-IN"/>
              </w:rPr>
            </w:pPr>
            <w:r w:rsidRPr="00B002BD">
              <w:rPr>
                <w:color w:val="000000"/>
                <w:sz w:val="18"/>
                <w:szCs w:val="18"/>
                <w:lang w:val="en-IN" w:eastAsia="en-IN"/>
              </w:rPr>
              <w:t>N</w:t>
            </w:r>
          </w:p>
        </w:tc>
        <w:tc>
          <w:tcPr>
            <w:tcW w:w="595" w:type="pct"/>
            <w:shd w:val="clear" w:color="auto" w:fill="D9D9D9" w:themeFill="background1" w:themeFillShade="D9"/>
          </w:tcPr>
          <w:p w:rsidR="005C215A" w:rsidRPr="00B002BD" w:rsidRDefault="004316E0" w:rsidP="0070156B">
            <w:pPr>
              <w:suppressAutoHyphens w:val="0"/>
              <w:rPr>
                <w:color w:val="000000"/>
                <w:sz w:val="18"/>
                <w:szCs w:val="18"/>
                <w:lang w:val="en-IN" w:eastAsia="en-IN"/>
              </w:rPr>
            </w:pPr>
            <w:r w:rsidRPr="00B002BD">
              <w:rPr>
                <w:color w:val="000000"/>
                <w:sz w:val="18"/>
                <w:szCs w:val="18"/>
                <w:lang w:val="en-IN" w:eastAsia="en-IN"/>
              </w:rPr>
              <w:t>Min-0</w:t>
            </w:r>
          </w:p>
          <w:p w:rsidR="005C215A" w:rsidRPr="00B002BD" w:rsidRDefault="004316E0" w:rsidP="0070156B">
            <w:pPr>
              <w:suppressAutoHyphens w:val="0"/>
              <w:rPr>
                <w:color w:val="000000"/>
                <w:sz w:val="18"/>
                <w:szCs w:val="18"/>
                <w:lang w:val="en-IN" w:eastAsia="en-IN"/>
              </w:rPr>
            </w:pPr>
            <w:r w:rsidRPr="00B002BD">
              <w:rPr>
                <w:color w:val="000000"/>
                <w:sz w:val="18"/>
                <w:szCs w:val="18"/>
                <w:lang w:val="en-IN" w:eastAsia="en-IN"/>
              </w:rPr>
              <w:t>Max=50</w:t>
            </w:r>
          </w:p>
        </w:tc>
        <w:tc>
          <w:tcPr>
            <w:tcW w:w="1131" w:type="pct"/>
            <w:shd w:val="clear" w:color="auto" w:fill="D9D9D9" w:themeFill="background1" w:themeFillShade="D9"/>
          </w:tcPr>
          <w:p w:rsidR="005C215A" w:rsidRDefault="00321E72" w:rsidP="008A60D9">
            <w:pPr>
              <w:suppressAutoHyphens w:val="0"/>
              <w:rPr>
                <w:color w:val="000000"/>
                <w:sz w:val="18"/>
                <w:szCs w:val="18"/>
                <w:lang w:val="en-IN" w:eastAsia="en-IN"/>
              </w:rPr>
            </w:pPr>
            <w:r>
              <w:rPr>
                <w:color w:val="000000"/>
                <w:sz w:val="18"/>
                <w:szCs w:val="18"/>
                <w:lang w:val="en-IN" w:eastAsia="en-IN"/>
              </w:rPr>
              <w:t>This field will contain if the account is Joint or not. Allowed values are:-</w:t>
            </w:r>
          </w:p>
          <w:p w:rsidR="00321E72" w:rsidRDefault="00321E72" w:rsidP="008A60D9">
            <w:pPr>
              <w:suppressAutoHyphens w:val="0"/>
              <w:rPr>
                <w:color w:val="000000"/>
                <w:sz w:val="18"/>
                <w:szCs w:val="18"/>
                <w:lang w:val="en-IN" w:eastAsia="en-IN"/>
              </w:rPr>
            </w:pPr>
            <w:r>
              <w:rPr>
                <w:color w:val="000000"/>
                <w:sz w:val="18"/>
                <w:szCs w:val="18"/>
                <w:lang w:val="en-IN" w:eastAsia="en-IN"/>
              </w:rPr>
              <w:t>Joint</w:t>
            </w:r>
          </w:p>
          <w:p w:rsidR="00321E72" w:rsidRPr="00321E72" w:rsidRDefault="00321E72" w:rsidP="008A60D9">
            <w:pPr>
              <w:suppressAutoHyphens w:val="0"/>
              <w:rPr>
                <w:color w:val="000000"/>
                <w:sz w:val="18"/>
                <w:szCs w:val="18"/>
                <w:lang w:val="en-IN" w:eastAsia="en-IN"/>
              </w:rPr>
            </w:pPr>
            <w:r>
              <w:rPr>
                <w:color w:val="000000"/>
                <w:sz w:val="18"/>
                <w:szCs w:val="18"/>
                <w:lang w:val="en-IN" w:eastAsia="en-IN"/>
              </w:rPr>
              <w:t>Individual</w:t>
            </w:r>
          </w:p>
        </w:tc>
      </w:tr>
      <w:tr w:rsidR="004316E0" w:rsidRPr="0070156B" w:rsidTr="00627D21">
        <w:trPr>
          <w:trHeight w:val="716"/>
        </w:trPr>
        <w:tc>
          <w:tcPr>
            <w:tcW w:w="655" w:type="pct"/>
            <w:shd w:val="clear" w:color="auto" w:fill="D9D9D9" w:themeFill="background1" w:themeFillShade="D9"/>
            <w:noWrap/>
            <w:vAlign w:val="bottom"/>
          </w:tcPr>
          <w:p w:rsidR="004316E0" w:rsidRPr="00E61A78" w:rsidRDefault="004316E0" w:rsidP="00E63204">
            <w:pPr>
              <w:rPr>
                <w:rFonts w:ascii="Century Schoolbook" w:hAnsi="Century Schoolbook" w:cs="Century Schoolbook L"/>
                <w:color w:val="000000"/>
                <w:sz w:val="18"/>
                <w:szCs w:val="18"/>
                <w:lang w:eastAsia="en-IN"/>
              </w:rPr>
            </w:pPr>
            <w:proofErr w:type="spellStart"/>
            <w:r>
              <w:rPr>
                <w:rFonts w:ascii="Century Schoolbook" w:hAnsi="Century Schoolbook" w:cs="Century Schoolbook L"/>
                <w:color w:val="000000"/>
                <w:sz w:val="18"/>
                <w:szCs w:val="18"/>
                <w:lang w:eastAsia="en-IN"/>
              </w:rPr>
              <w:t>AccountStatus</w:t>
            </w:r>
            <w:proofErr w:type="spellEnd"/>
            <w:r>
              <w:rPr>
                <w:rFonts w:ascii="Century Schoolbook" w:hAnsi="Century Schoolbook" w:cs="Century Schoolbook L"/>
                <w:color w:val="000000"/>
                <w:sz w:val="18"/>
                <w:szCs w:val="18"/>
                <w:lang w:eastAsia="en-IN"/>
              </w:rPr>
              <w:t xml:space="preserve"> </w:t>
            </w:r>
          </w:p>
        </w:tc>
        <w:tc>
          <w:tcPr>
            <w:tcW w:w="952" w:type="pct"/>
            <w:shd w:val="clear" w:color="auto" w:fill="D9D9D9" w:themeFill="background1" w:themeFillShade="D9"/>
            <w:noWrap/>
          </w:tcPr>
          <w:p w:rsidR="004316E0" w:rsidRDefault="004316E0" w:rsidP="00E63204">
            <w:pPr>
              <w:suppressAutoHyphens w:val="0"/>
              <w:rPr>
                <w:color w:val="000000"/>
                <w:sz w:val="18"/>
                <w:szCs w:val="18"/>
                <w:lang w:val="en-IN" w:eastAsia="en-IN"/>
              </w:rPr>
            </w:pPr>
            <w:r>
              <w:rPr>
                <w:color w:val="000000"/>
                <w:sz w:val="18"/>
                <w:szCs w:val="18"/>
                <w:lang w:val="en-IN" w:eastAsia="en-IN"/>
              </w:rPr>
              <w:t>Field will have alphanumeric values &amp; ‘_’</w:t>
            </w:r>
          </w:p>
          <w:p w:rsidR="004316E0" w:rsidRPr="0070156B" w:rsidRDefault="004316E0" w:rsidP="00E63204">
            <w:pPr>
              <w:suppressAutoHyphens w:val="0"/>
              <w:rPr>
                <w:color w:val="000000"/>
                <w:sz w:val="18"/>
                <w:szCs w:val="18"/>
                <w:lang w:val="en-IN" w:eastAsia="en-IN"/>
              </w:rPr>
            </w:pPr>
            <w:r>
              <w:rPr>
                <w:color w:val="000000"/>
                <w:sz w:val="18"/>
                <w:szCs w:val="18"/>
                <w:lang w:val="en-IN" w:eastAsia="en-IN"/>
              </w:rPr>
              <w:t>No special characters will be allowed</w:t>
            </w:r>
          </w:p>
        </w:tc>
        <w:tc>
          <w:tcPr>
            <w:tcW w:w="953" w:type="pct"/>
            <w:shd w:val="clear" w:color="auto" w:fill="D9D9D9" w:themeFill="background1" w:themeFillShade="D9"/>
          </w:tcPr>
          <w:p w:rsidR="004316E0" w:rsidRPr="0070156B" w:rsidRDefault="004316E0" w:rsidP="0070156B">
            <w:pPr>
              <w:suppressAutoHyphens w:val="0"/>
              <w:rPr>
                <w:color w:val="000000"/>
                <w:sz w:val="18"/>
                <w:szCs w:val="18"/>
                <w:lang w:val="en-IN" w:eastAsia="en-IN"/>
              </w:rPr>
            </w:pPr>
            <w:r>
              <w:rPr>
                <w:color w:val="000000"/>
                <w:sz w:val="18"/>
                <w:szCs w:val="18"/>
                <w:lang w:val="en-IN" w:eastAsia="en-IN"/>
              </w:rPr>
              <w:t>Y</w:t>
            </w:r>
          </w:p>
        </w:tc>
        <w:tc>
          <w:tcPr>
            <w:tcW w:w="714" w:type="pct"/>
            <w:shd w:val="clear" w:color="auto" w:fill="D9D9D9" w:themeFill="background1" w:themeFillShade="D9"/>
          </w:tcPr>
          <w:p w:rsidR="004316E0" w:rsidRDefault="004316E0">
            <w:r w:rsidRPr="005C6F50">
              <w:rPr>
                <w:color w:val="000000"/>
                <w:sz w:val="18"/>
                <w:szCs w:val="18"/>
                <w:lang w:val="en-IN" w:eastAsia="en-IN"/>
              </w:rPr>
              <w:t xml:space="preserve">N </w:t>
            </w:r>
          </w:p>
        </w:tc>
        <w:tc>
          <w:tcPr>
            <w:tcW w:w="595" w:type="pct"/>
            <w:shd w:val="clear" w:color="auto" w:fill="D9D9D9" w:themeFill="background1" w:themeFillShade="D9"/>
          </w:tcPr>
          <w:p w:rsidR="004316E0" w:rsidRDefault="004316E0" w:rsidP="004316E0">
            <w:pPr>
              <w:suppressAutoHyphens w:val="0"/>
              <w:rPr>
                <w:color w:val="000000"/>
                <w:sz w:val="18"/>
                <w:szCs w:val="18"/>
                <w:lang w:val="en-IN" w:eastAsia="en-IN"/>
              </w:rPr>
            </w:pPr>
            <w:r>
              <w:rPr>
                <w:color w:val="000000"/>
                <w:sz w:val="18"/>
                <w:szCs w:val="18"/>
                <w:lang w:val="en-IN" w:eastAsia="en-IN"/>
              </w:rPr>
              <w:t>Min-0</w:t>
            </w:r>
          </w:p>
          <w:p w:rsidR="004316E0" w:rsidRDefault="004316E0" w:rsidP="004316E0">
            <w:pPr>
              <w:suppressAutoHyphens w:val="0"/>
              <w:rPr>
                <w:rFonts w:ascii="Century Schoolbook L;Times New" w:hAnsi="Century Schoolbook L;Times New" w:cs="Century Schoolbook L;Times New"/>
                <w:color w:val="000000"/>
                <w:sz w:val="18"/>
                <w:szCs w:val="18"/>
                <w:lang w:eastAsia="en-IN"/>
              </w:rPr>
            </w:pPr>
            <w:r>
              <w:rPr>
                <w:color w:val="000000"/>
                <w:sz w:val="18"/>
                <w:szCs w:val="18"/>
                <w:lang w:val="en-IN" w:eastAsia="en-IN"/>
              </w:rPr>
              <w:t>Max-50</w:t>
            </w:r>
          </w:p>
        </w:tc>
        <w:tc>
          <w:tcPr>
            <w:tcW w:w="1131" w:type="pct"/>
            <w:shd w:val="clear" w:color="auto" w:fill="D9D9D9" w:themeFill="background1" w:themeFillShade="D9"/>
          </w:tcPr>
          <w:p w:rsidR="004316E0" w:rsidRDefault="004316E0" w:rsidP="00945610">
            <w:pPr>
              <w:suppressAutoHyphens w:val="0"/>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This fiend will tell if the account is active, Inactive or Dormant</w:t>
            </w:r>
          </w:p>
          <w:p w:rsidR="00CA320D" w:rsidRDefault="00CA320D" w:rsidP="00945610">
            <w:pPr>
              <w:suppressAutoHyphens w:val="0"/>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A – Active</w:t>
            </w:r>
          </w:p>
          <w:p w:rsidR="00CA320D" w:rsidRDefault="00CA320D" w:rsidP="00945610">
            <w:pPr>
              <w:suppressAutoHyphens w:val="0"/>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I – Inactive</w:t>
            </w:r>
          </w:p>
          <w:p w:rsidR="004316E0" w:rsidRPr="00321E72" w:rsidRDefault="00CA320D" w:rsidP="00321E72">
            <w:pPr>
              <w:suppressAutoHyphens w:val="0"/>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D - Dormant</w:t>
            </w:r>
          </w:p>
        </w:tc>
      </w:tr>
      <w:tr w:rsidR="006D79B7" w:rsidRPr="0070156B" w:rsidTr="00627D21">
        <w:trPr>
          <w:trHeight w:val="716"/>
        </w:trPr>
        <w:tc>
          <w:tcPr>
            <w:tcW w:w="655" w:type="pct"/>
            <w:shd w:val="clear" w:color="auto" w:fill="D9D9D9" w:themeFill="background1" w:themeFillShade="D9"/>
            <w:noWrap/>
            <w:vAlign w:val="bottom"/>
          </w:tcPr>
          <w:p w:rsidR="006D79B7" w:rsidRDefault="006D79B7" w:rsidP="00E63204">
            <w:pPr>
              <w:rPr>
                <w:rFonts w:ascii="Century Schoolbook" w:hAnsi="Century Schoolbook" w:cs="Century Schoolbook L"/>
                <w:color w:val="000000"/>
                <w:sz w:val="18"/>
                <w:szCs w:val="18"/>
                <w:lang w:eastAsia="en-IN"/>
              </w:rPr>
            </w:pPr>
            <w:proofErr w:type="spellStart"/>
            <w:r w:rsidRPr="006D79B7">
              <w:rPr>
                <w:rFonts w:ascii="Century Schoolbook" w:hAnsi="Century Schoolbook" w:cs="Century Schoolbook L"/>
                <w:color w:val="000000"/>
                <w:sz w:val="18"/>
                <w:szCs w:val="18"/>
                <w:lang w:eastAsia="en-IN"/>
              </w:rPr>
              <w:t>JointCustname</w:t>
            </w:r>
            <w:proofErr w:type="spellEnd"/>
          </w:p>
        </w:tc>
        <w:tc>
          <w:tcPr>
            <w:tcW w:w="952" w:type="pct"/>
            <w:shd w:val="clear" w:color="auto" w:fill="D9D9D9" w:themeFill="background1" w:themeFillShade="D9"/>
            <w:noWrap/>
          </w:tcPr>
          <w:p w:rsidR="006D79B7" w:rsidRDefault="006D79B7" w:rsidP="00A90750">
            <w:pPr>
              <w:suppressAutoHyphens w:val="0"/>
              <w:rPr>
                <w:color w:val="000000"/>
                <w:sz w:val="18"/>
                <w:szCs w:val="18"/>
                <w:lang w:val="en-IN" w:eastAsia="en-IN"/>
              </w:rPr>
            </w:pPr>
            <w:r>
              <w:rPr>
                <w:color w:val="000000"/>
                <w:sz w:val="18"/>
                <w:szCs w:val="18"/>
                <w:lang w:val="en-IN" w:eastAsia="en-IN"/>
              </w:rPr>
              <w:t>Field will have alphanumeric values &amp; ‘_’</w:t>
            </w:r>
          </w:p>
          <w:p w:rsidR="006D79B7" w:rsidRPr="0070156B" w:rsidRDefault="006D79B7" w:rsidP="00A90750">
            <w:pPr>
              <w:suppressAutoHyphens w:val="0"/>
              <w:rPr>
                <w:color w:val="000000"/>
                <w:sz w:val="18"/>
                <w:szCs w:val="18"/>
                <w:lang w:val="en-IN" w:eastAsia="en-IN"/>
              </w:rPr>
            </w:pPr>
            <w:r>
              <w:rPr>
                <w:color w:val="000000"/>
                <w:sz w:val="18"/>
                <w:szCs w:val="18"/>
                <w:lang w:val="en-IN" w:eastAsia="en-IN"/>
              </w:rPr>
              <w:t>No special characters will be allowed</w:t>
            </w:r>
          </w:p>
        </w:tc>
        <w:tc>
          <w:tcPr>
            <w:tcW w:w="953" w:type="pct"/>
            <w:shd w:val="clear" w:color="auto" w:fill="D9D9D9" w:themeFill="background1" w:themeFillShade="D9"/>
          </w:tcPr>
          <w:p w:rsidR="006D79B7" w:rsidRPr="0070156B" w:rsidRDefault="006D79B7" w:rsidP="00A90750">
            <w:pPr>
              <w:suppressAutoHyphens w:val="0"/>
              <w:rPr>
                <w:color w:val="000000"/>
                <w:sz w:val="18"/>
                <w:szCs w:val="18"/>
                <w:lang w:val="en-IN" w:eastAsia="en-IN"/>
              </w:rPr>
            </w:pPr>
            <w:r>
              <w:rPr>
                <w:color w:val="000000"/>
                <w:sz w:val="18"/>
                <w:szCs w:val="18"/>
                <w:lang w:val="en-IN" w:eastAsia="en-IN"/>
              </w:rPr>
              <w:t>N</w:t>
            </w:r>
          </w:p>
        </w:tc>
        <w:tc>
          <w:tcPr>
            <w:tcW w:w="714" w:type="pct"/>
            <w:shd w:val="clear" w:color="auto" w:fill="D9D9D9" w:themeFill="background1" w:themeFillShade="D9"/>
          </w:tcPr>
          <w:p w:rsidR="006D79B7" w:rsidRDefault="006D79B7" w:rsidP="00A90750">
            <w:pPr>
              <w:suppressAutoHyphens w:val="0"/>
              <w:rPr>
                <w:color w:val="000000"/>
                <w:sz w:val="18"/>
                <w:szCs w:val="18"/>
                <w:lang w:val="en-IN" w:eastAsia="en-IN"/>
              </w:rPr>
            </w:pPr>
            <w:r>
              <w:rPr>
                <w:color w:val="000000"/>
                <w:sz w:val="18"/>
                <w:szCs w:val="18"/>
                <w:lang w:val="en-IN" w:eastAsia="en-IN"/>
              </w:rPr>
              <w:t xml:space="preserve">N </w:t>
            </w:r>
          </w:p>
        </w:tc>
        <w:tc>
          <w:tcPr>
            <w:tcW w:w="595" w:type="pct"/>
            <w:shd w:val="clear" w:color="auto" w:fill="D9D9D9" w:themeFill="background1" w:themeFillShade="D9"/>
          </w:tcPr>
          <w:p w:rsidR="006D79B7" w:rsidRDefault="006D79B7" w:rsidP="00A90750">
            <w:pPr>
              <w:suppressAutoHyphens w:val="0"/>
              <w:rPr>
                <w:color w:val="000000"/>
                <w:sz w:val="18"/>
                <w:szCs w:val="18"/>
                <w:lang w:val="en-IN" w:eastAsia="en-IN"/>
              </w:rPr>
            </w:pPr>
            <w:r>
              <w:rPr>
                <w:color w:val="000000"/>
                <w:sz w:val="18"/>
                <w:szCs w:val="18"/>
                <w:lang w:val="en-IN" w:eastAsia="en-IN"/>
              </w:rPr>
              <w:t>Min-0</w:t>
            </w:r>
          </w:p>
          <w:p w:rsidR="006D79B7" w:rsidRPr="0070156B" w:rsidRDefault="006D79B7" w:rsidP="00A90750">
            <w:pPr>
              <w:suppressAutoHyphens w:val="0"/>
              <w:rPr>
                <w:color w:val="000000"/>
                <w:sz w:val="18"/>
                <w:szCs w:val="18"/>
                <w:lang w:val="en-IN" w:eastAsia="en-IN"/>
              </w:rPr>
            </w:pPr>
            <w:r>
              <w:rPr>
                <w:color w:val="000000"/>
                <w:sz w:val="18"/>
                <w:szCs w:val="18"/>
                <w:lang w:val="en-IN" w:eastAsia="en-IN"/>
              </w:rPr>
              <w:t>Max-50</w:t>
            </w:r>
          </w:p>
        </w:tc>
        <w:tc>
          <w:tcPr>
            <w:tcW w:w="1131" w:type="pct"/>
            <w:shd w:val="clear" w:color="auto" w:fill="D9D9D9" w:themeFill="background1" w:themeFillShade="D9"/>
          </w:tcPr>
          <w:p w:rsidR="006D79B7" w:rsidRDefault="006D79B7" w:rsidP="00945610">
            <w:pPr>
              <w:suppressAutoHyphens w:val="0"/>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This field contain joint account holder name if found any otherwise the tag will not appear.</w:t>
            </w:r>
          </w:p>
          <w:p w:rsidR="006D79B7" w:rsidRDefault="006D79B7" w:rsidP="00945610">
            <w:pPr>
              <w:suppressAutoHyphens w:val="0"/>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 xml:space="preserve">In case of joint account having more than 2 </w:t>
            </w:r>
            <w:proofErr w:type="gramStart"/>
            <w:r>
              <w:rPr>
                <w:rFonts w:ascii="Century Schoolbook L;Times New" w:hAnsi="Century Schoolbook L;Times New" w:cs="Century Schoolbook L;Times New"/>
                <w:color w:val="000000"/>
                <w:sz w:val="18"/>
                <w:szCs w:val="18"/>
                <w:lang w:eastAsia="en-IN"/>
              </w:rPr>
              <w:t>holder</w:t>
            </w:r>
            <w:proofErr w:type="gramEnd"/>
            <w:r>
              <w:rPr>
                <w:rFonts w:ascii="Century Schoolbook L;Times New" w:hAnsi="Century Schoolbook L;Times New" w:cs="Century Schoolbook L;Times New"/>
                <w:color w:val="000000"/>
                <w:sz w:val="18"/>
                <w:szCs w:val="18"/>
                <w:lang w:eastAsia="en-IN"/>
              </w:rPr>
              <w:t>, the names will come as comma separated in this.</w:t>
            </w:r>
          </w:p>
        </w:tc>
      </w:tr>
      <w:tr w:rsidR="006D79B7" w:rsidRPr="0070156B" w:rsidTr="00627D21">
        <w:trPr>
          <w:trHeight w:val="716"/>
        </w:trPr>
        <w:tc>
          <w:tcPr>
            <w:tcW w:w="655" w:type="pct"/>
            <w:shd w:val="clear" w:color="auto" w:fill="D9D9D9" w:themeFill="background1" w:themeFillShade="D9"/>
            <w:noWrap/>
            <w:vAlign w:val="bottom"/>
            <w:hideMark/>
          </w:tcPr>
          <w:p w:rsidR="006D79B7" w:rsidRDefault="006D79B7" w:rsidP="00E63204">
            <w:pPr>
              <w:rPr>
                <w:rFonts w:ascii="Century Schoolbook" w:hAnsi="Century Schoolbook" w:cs="Century Schoolbook L"/>
                <w:color w:val="000000"/>
                <w:sz w:val="18"/>
                <w:szCs w:val="18"/>
                <w:lang w:eastAsia="en-IN"/>
              </w:rPr>
            </w:pPr>
            <w:proofErr w:type="spellStart"/>
            <w:r>
              <w:rPr>
                <w:rFonts w:ascii="Century Schoolbook" w:hAnsi="Century Schoolbook" w:cs="Century Schoolbook L"/>
                <w:color w:val="000000"/>
                <w:sz w:val="18"/>
                <w:szCs w:val="18"/>
                <w:lang w:eastAsia="en-IN"/>
              </w:rPr>
              <w:t>AccountFreeze</w:t>
            </w:r>
            <w:proofErr w:type="spellEnd"/>
          </w:p>
        </w:tc>
        <w:tc>
          <w:tcPr>
            <w:tcW w:w="952" w:type="pct"/>
            <w:shd w:val="clear" w:color="auto" w:fill="D9D9D9" w:themeFill="background1" w:themeFillShade="D9"/>
            <w:noWrap/>
            <w:hideMark/>
          </w:tcPr>
          <w:p w:rsidR="006D79B7" w:rsidRDefault="006D79B7" w:rsidP="00E63204">
            <w:pPr>
              <w:suppressAutoHyphens w:val="0"/>
              <w:rPr>
                <w:color w:val="000000"/>
                <w:sz w:val="18"/>
                <w:szCs w:val="18"/>
                <w:lang w:val="en-IN" w:eastAsia="en-IN"/>
              </w:rPr>
            </w:pPr>
            <w:r>
              <w:rPr>
                <w:color w:val="000000"/>
                <w:sz w:val="18"/>
                <w:szCs w:val="18"/>
                <w:lang w:val="en-IN" w:eastAsia="en-IN"/>
              </w:rPr>
              <w:t>Field will have alphanumeric values &amp; ‘_’</w:t>
            </w:r>
          </w:p>
          <w:p w:rsidR="006D79B7" w:rsidRPr="0070156B" w:rsidRDefault="006D79B7" w:rsidP="00E63204">
            <w:pPr>
              <w:suppressAutoHyphens w:val="0"/>
              <w:rPr>
                <w:color w:val="000000"/>
                <w:sz w:val="18"/>
                <w:szCs w:val="18"/>
                <w:lang w:val="en-IN" w:eastAsia="en-IN"/>
              </w:rPr>
            </w:pPr>
            <w:r>
              <w:rPr>
                <w:color w:val="000000"/>
                <w:sz w:val="18"/>
                <w:szCs w:val="18"/>
                <w:lang w:val="en-IN" w:eastAsia="en-IN"/>
              </w:rPr>
              <w:t>No special characters will be allowed</w:t>
            </w:r>
          </w:p>
        </w:tc>
        <w:tc>
          <w:tcPr>
            <w:tcW w:w="953" w:type="pct"/>
            <w:shd w:val="clear" w:color="auto" w:fill="D9D9D9" w:themeFill="background1" w:themeFillShade="D9"/>
            <w:hideMark/>
          </w:tcPr>
          <w:p w:rsidR="006D79B7" w:rsidRPr="0070156B" w:rsidRDefault="006D79B7" w:rsidP="0070156B">
            <w:pPr>
              <w:suppressAutoHyphens w:val="0"/>
              <w:rPr>
                <w:color w:val="000000"/>
                <w:sz w:val="18"/>
                <w:szCs w:val="18"/>
                <w:lang w:val="en-IN" w:eastAsia="en-IN"/>
              </w:rPr>
            </w:pPr>
            <w:r>
              <w:rPr>
                <w:color w:val="000000"/>
                <w:sz w:val="18"/>
                <w:szCs w:val="18"/>
                <w:lang w:val="en-IN" w:eastAsia="en-IN"/>
              </w:rPr>
              <w:t>Y</w:t>
            </w:r>
          </w:p>
        </w:tc>
        <w:tc>
          <w:tcPr>
            <w:tcW w:w="714" w:type="pct"/>
            <w:shd w:val="clear" w:color="auto" w:fill="D9D9D9" w:themeFill="background1" w:themeFillShade="D9"/>
          </w:tcPr>
          <w:p w:rsidR="006D79B7" w:rsidRDefault="006D79B7">
            <w:r w:rsidRPr="005C6F50">
              <w:rPr>
                <w:color w:val="000000"/>
                <w:sz w:val="18"/>
                <w:szCs w:val="18"/>
                <w:lang w:val="en-IN" w:eastAsia="en-IN"/>
              </w:rPr>
              <w:t xml:space="preserve">N </w:t>
            </w:r>
          </w:p>
        </w:tc>
        <w:tc>
          <w:tcPr>
            <w:tcW w:w="595" w:type="pct"/>
            <w:shd w:val="clear" w:color="auto" w:fill="D9D9D9" w:themeFill="background1" w:themeFillShade="D9"/>
          </w:tcPr>
          <w:p w:rsidR="006D79B7" w:rsidRDefault="006D79B7" w:rsidP="004316E0">
            <w:pPr>
              <w:suppressAutoHyphens w:val="0"/>
              <w:rPr>
                <w:color w:val="000000"/>
                <w:sz w:val="18"/>
                <w:szCs w:val="18"/>
                <w:lang w:val="en-IN" w:eastAsia="en-IN"/>
              </w:rPr>
            </w:pPr>
            <w:r>
              <w:rPr>
                <w:color w:val="000000"/>
                <w:sz w:val="18"/>
                <w:szCs w:val="18"/>
                <w:lang w:val="en-IN" w:eastAsia="en-IN"/>
              </w:rPr>
              <w:t>Min-0</w:t>
            </w:r>
          </w:p>
          <w:p w:rsidR="006D79B7" w:rsidRPr="0070156B" w:rsidRDefault="006D79B7" w:rsidP="004316E0">
            <w:pPr>
              <w:suppressAutoHyphens w:val="0"/>
              <w:rPr>
                <w:color w:val="000000"/>
                <w:sz w:val="18"/>
                <w:szCs w:val="18"/>
                <w:lang w:val="en-IN" w:eastAsia="en-IN"/>
              </w:rPr>
            </w:pPr>
            <w:r>
              <w:rPr>
                <w:color w:val="000000"/>
                <w:sz w:val="18"/>
                <w:szCs w:val="18"/>
                <w:lang w:val="en-IN" w:eastAsia="en-IN"/>
              </w:rPr>
              <w:t>Max-50</w:t>
            </w:r>
          </w:p>
        </w:tc>
        <w:tc>
          <w:tcPr>
            <w:tcW w:w="1131" w:type="pct"/>
            <w:shd w:val="clear" w:color="auto" w:fill="D9D9D9" w:themeFill="background1" w:themeFillShade="D9"/>
            <w:hideMark/>
          </w:tcPr>
          <w:p w:rsidR="006D79B7" w:rsidRDefault="006D79B7" w:rsidP="0070156B">
            <w:pPr>
              <w:suppressAutoHyphens w:val="0"/>
              <w:rPr>
                <w:color w:val="000000"/>
                <w:sz w:val="18"/>
                <w:szCs w:val="18"/>
                <w:lang w:val="en-IN" w:eastAsia="en-IN"/>
              </w:rPr>
            </w:pPr>
            <w:r>
              <w:rPr>
                <w:color w:val="000000"/>
                <w:sz w:val="18"/>
                <w:szCs w:val="18"/>
                <w:lang w:val="en-IN" w:eastAsia="en-IN"/>
              </w:rPr>
              <w:t>This field will contain if freeze is marked on the account</w:t>
            </w:r>
          </w:p>
          <w:p w:rsidR="006D79B7" w:rsidRDefault="006D79B7" w:rsidP="0070156B">
            <w:pPr>
              <w:suppressAutoHyphens w:val="0"/>
              <w:rPr>
                <w:color w:val="000000"/>
                <w:sz w:val="18"/>
                <w:szCs w:val="18"/>
                <w:lang w:val="en-IN" w:eastAsia="en-IN"/>
              </w:rPr>
            </w:pPr>
            <w:r>
              <w:rPr>
                <w:color w:val="000000"/>
                <w:sz w:val="18"/>
                <w:szCs w:val="18"/>
                <w:lang w:val="en-IN" w:eastAsia="en-IN"/>
              </w:rPr>
              <w:t>T – total freeze</w:t>
            </w:r>
          </w:p>
          <w:p w:rsidR="006D79B7" w:rsidRDefault="006D79B7" w:rsidP="0070156B">
            <w:pPr>
              <w:suppressAutoHyphens w:val="0"/>
              <w:rPr>
                <w:color w:val="000000"/>
                <w:sz w:val="18"/>
                <w:szCs w:val="18"/>
                <w:lang w:val="en-IN" w:eastAsia="en-IN"/>
              </w:rPr>
            </w:pPr>
            <w:r>
              <w:rPr>
                <w:color w:val="000000"/>
                <w:sz w:val="18"/>
                <w:szCs w:val="18"/>
                <w:lang w:val="en-IN" w:eastAsia="en-IN"/>
              </w:rPr>
              <w:t>C – Credit Freeze</w:t>
            </w:r>
          </w:p>
          <w:p w:rsidR="006D79B7" w:rsidRDefault="006D79B7" w:rsidP="0070156B">
            <w:pPr>
              <w:suppressAutoHyphens w:val="0"/>
              <w:rPr>
                <w:color w:val="000000"/>
                <w:sz w:val="18"/>
                <w:szCs w:val="18"/>
                <w:lang w:val="en-IN" w:eastAsia="en-IN"/>
              </w:rPr>
            </w:pPr>
            <w:r>
              <w:rPr>
                <w:color w:val="000000"/>
                <w:sz w:val="18"/>
                <w:szCs w:val="18"/>
                <w:lang w:val="en-IN" w:eastAsia="en-IN"/>
              </w:rPr>
              <w:t>D – Debit Freeze</w:t>
            </w:r>
          </w:p>
          <w:p w:rsidR="006D79B7" w:rsidRPr="00321E72" w:rsidRDefault="006D79B7" w:rsidP="00321E72">
            <w:pPr>
              <w:suppressAutoHyphens w:val="0"/>
              <w:rPr>
                <w:color w:val="000000"/>
                <w:sz w:val="18"/>
                <w:szCs w:val="18"/>
                <w:lang w:val="en-IN" w:eastAsia="en-IN"/>
              </w:rPr>
            </w:pPr>
            <w:r w:rsidRPr="00321E72">
              <w:rPr>
                <w:color w:val="000000"/>
                <w:sz w:val="18"/>
                <w:szCs w:val="18"/>
                <w:lang w:val="en-IN" w:eastAsia="en-IN"/>
              </w:rPr>
              <w:t xml:space="preserve">Value will be </w:t>
            </w:r>
            <w:r w:rsidR="00321E72" w:rsidRPr="00321E72">
              <w:rPr>
                <w:color w:val="000000"/>
                <w:sz w:val="18"/>
                <w:szCs w:val="18"/>
                <w:lang w:val="en-IN" w:eastAsia="en-IN"/>
              </w:rPr>
              <w:t>NA</w:t>
            </w:r>
            <w:r w:rsidR="00321E72">
              <w:rPr>
                <w:color w:val="000000"/>
                <w:sz w:val="18"/>
                <w:szCs w:val="18"/>
                <w:lang w:val="en-IN" w:eastAsia="en-IN"/>
              </w:rPr>
              <w:t xml:space="preserve"> if no freeze is marked</w:t>
            </w:r>
          </w:p>
        </w:tc>
      </w:tr>
      <w:tr w:rsidR="006D79B7" w:rsidRPr="0070156B" w:rsidTr="00627D21">
        <w:trPr>
          <w:trHeight w:val="960"/>
        </w:trPr>
        <w:tc>
          <w:tcPr>
            <w:tcW w:w="655" w:type="pct"/>
            <w:shd w:val="clear" w:color="auto" w:fill="D9D9D9" w:themeFill="background1" w:themeFillShade="D9"/>
            <w:noWrap/>
            <w:vAlign w:val="bottom"/>
            <w:hideMark/>
          </w:tcPr>
          <w:p w:rsidR="006D79B7" w:rsidRDefault="006D79B7" w:rsidP="00E63204">
            <w:pPr>
              <w:rPr>
                <w:rFonts w:ascii="Century Schoolbook" w:hAnsi="Century Schoolbook" w:cs="Century Schoolbook L"/>
                <w:color w:val="000000"/>
                <w:sz w:val="18"/>
                <w:szCs w:val="18"/>
                <w:lang w:eastAsia="en-IN"/>
              </w:rPr>
            </w:pPr>
            <w:proofErr w:type="spellStart"/>
            <w:r>
              <w:rPr>
                <w:rFonts w:ascii="Century Schoolbook" w:hAnsi="Century Schoolbook" w:cs="Century Schoolbook L"/>
                <w:color w:val="000000"/>
                <w:sz w:val="18"/>
                <w:szCs w:val="18"/>
                <w:lang w:eastAsia="en-IN"/>
              </w:rPr>
              <w:t>FreezeReason</w:t>
            </w:r>
            <w:proofErr w:type="spellEnd"/>
          </w:p>
        </w:tc>
        <w:tc>
          <w:tcPr>
            <w:tcW w:w="952" w:type="pct"/>
            <w:shd w:val="clear" w:color="auto" w:fill="D9D9D9" w:themeFill="background1" w:themeFillShade="D9"/>
            <w:noWrap/>
            <w:hideMark/>
          </w:tcPr>
          <w:p w:rsidR="006D79B7" w:rsidRDefault="006D79B7" w:rsidP="00E63204">
            <w:pPr>
              <w:suppressAutoHyphens w:val="0"/>
              <w:rPr>
                <w:color w:val="000000"/>
                <w:sz w:val="18"/>
                <w:szCs w:val="18"/>
                <w:lang w:val="en-IN" w:eastAsia="en-IN"/>
              </w:rPr>
            </w:pPr>
            <w:r>
              <w:rPr>
                <w:color w:val="000000"/>
                <w:sz w:val="18"/>
                <w:szCs w:val="18"/>
                <w:lang w:val="en-IN" w:eastAsia="en-IN"/>
              </w:rPr>
              <w:t>Field will have alphanumeric values &amp; ‘_’</w:t>
            </w:r>
          </w:p>
          <w:p w:rsidR="006D79B7" w:rsidRPr="0070156B" w:rsidRDefault="006D79B7" w:rsidP="00E63204">
            <w:pPr>
              <w:suppressAutoHyphens w:val="0"/>
              <w:rPr>
                <w:color w:val="000000"/>
                <w:sz w:val="18"/>
                <w:szCs w:val="18"/>
                <w:lang w:val="en-IN" w:eastAsia="en-IN"/>
              </w:rPr>
            </w:pPr>
            <w:r>
              <w:rPr>
                <w:color w:val="000000"/>
                <w:sz w:val="18"/>
                <w:szCs w:val="18"/>
                <w:lang w:val="en-IN" w:eastAsia="en-IN"/>
              </w:rPr>
              <w:t>No special characters will be allowed</w:t>
            </w:r>
          </w:p>
        </w:tc>
        <w:tc>
          <w:tcPr>
            <w:tcW w:w="953" w:type="pct"/>
            <w:shd w:val="clear" w:color="auto" w:fill="D9D9D9" w:themeFill="background1" w:themeFillShade="D9"/>
            <w:hideMark/>
          </w:tcPr>
          <w:p w:rsidR="006D79B7" w:rsidRDefault="006D79B7">
            <w:r w:rsidRPr="005267A2">
              <w:rPr>
                <w:color w:val="000000"/>
                <w:sz w:val="18"/>
                <w:szCs w:val="18"/>
                <w:lang w:val="en-IN" w:eastAsia="en-IN"/>
              </w:rPr>
              <w:t>Y</w:t>
            </w:r>
          </w:p>
        </w:tc>
        <w:tc>
          <w:tcPr>
            <w:tcW w:w="714" w:type="pct"/>
            <w:shd w:val="clear" w:color="auto" w:fill="D9D9D9" w:themeFill="background1" w:themeFillShade="D9"/>
          </w:tcPr>
          <w:p w:rsidR="006D79B7" w:rsidRDefault="006D79B7">
            <w:r w:rsidRPr="005C6F50">
              <w:rPr>
                <w:color w:val="000000"/>
                <w:sz w:val="18"/>
                <w:szCs w:val="18"/>
                <w:lang w:val="en-IN" w:eastAsia="en-IN"/>
              </w:rPr>
              <w:t xml:space="preserve">N </w:t>
            </w:r>
          </w:p>
        </w:tc>
        <w:tc>
          <w:tcPr>
            <w:tcW w:w="595" w:type="pct"/>
            <w:shd w:val="clear" w:color="auto" w:fill="D9D9D9" w:themeFill="background1" w:themeFillShade="D9"/>
          </w:tcPr>
          <w:p w:rsidR="006D79B7" w:rsidRDefault="006D79B7" w:rsidP="004316E0">
            <w:pPr>
              <w:suppressAutoHyphens w:val="0"/>
              <w:rPr>
                <w:color w:val="000000"/>
                <w:sz w:val="18"/>
                <w:szCs w:val="18"/>
                <w:lang w:val="en-IN" w:eastAsia="en-IN"/>
              </w:rPr>
            </w:pPr>
            <w:r>
              <w:rPr>
                <w:color w:val="000000"/>
                <w:sz w:val="18"/>
                <w:szCs w:val="18"/>
                <w:lang w:val="en-IN" w:eastAsia="en-IN"/>
              </w:rPr>
              <w:t>Min-0</w:t>
            </w:r>
          </w:p>
          <w:p w:rsidR="006D79B7" w:rsidRPr="0070156B" w:rsidRDefault="006D79B7" w:rsidP="004316E0">
            <w:pPr>
              <w:suppressAutoHyphens w:val="0"/>
              <w:rPr>
                <w:color w:val="000000"/>
                <w:sz w:val="18"/>
                <w:szCs w:val="18"/>
                <w:lang w:val="en-IN" w:eastAsia="en-IN"/>
              </w:rPr>
            </w:pPr>
            <w:r>
              <w:rPr>
                <w:color w:val="000000"/>
                <w:sz w:val="18"/>
                <w:szCs w:val="18"/>
                <w:lang w:val="en-IN" w:eastAsia="en-IN"/>
              </w:rPr>
              <w:t>Max-50</w:t>
            </w:r>
          </w:p>
        </w:tc>
        <w:tc>
          <w:tcPr>
            <w:tcW w:w="1131" w:type="pct"/>
            <w:shd w:val="clear" w:color="auto" w:fill="D9D9D9" w:themeFill="background1" w:themeFillShade="D9"/>
            <w:hideMark/>
          </w:tcPr>
          <w:p w:rsidR="006D79B7" w:rsidRDefault="006D79B7" w:rsidP="0070156B">
            <w:pPr>
              <w:suppressAutoHyphens w:val="0"/>
              <w:rPr>
                <w:color w:val="000000"/>
                <w:sz w:val="18"/>
                <w:szCs w:val="18"/>
                <w:lang w:val="en-IN" w:eastAsia="en-IN"/>
              </w:rPr>
            </w:pPr>
            <w:r>
              <w:rPr>
                <w:color w:val="000000"/>
                <w:sz w:val="18"/>
                <w:szCs w:val="18"/>
                <w:lang w:val="en-IN" w:eastAsia="en-IN"/>
              </w:rPr>
              <w:t>This field will contain the freeze reason for which the freeze has been marked to the account if any.</w:t>
            </w:r>
          </w:p>
          <w:p w:rsidR="006D79B7" w:rsidRPr="0070156B" w:rsidRDefault="006D79B7" w:rsidP="00321E72">
            <w:pPr>
              <w:suppressAutoHyphens w:val="0"/>
              <w:rPr>
                <w:color w:val="000000"/>
                <w:sz w:val="18"/>
                <w:szCs w:val="18"/>
                <w:lang w:val="en-IN" w:eastAsia="en-IN"/>
              </w:rPr>
            </w:pPr>
            <w:r>
              <w:rPr>
                <w:color w:val="000000"/>
                <w:sz w:val="18"/>
                <w:szCs w:val="18"/>
                <w:lang w:val="en-IN" w:eastAsia="en-IN"/>
              </w:rPr>
              <w:t xml:space="preserve">Value will be </w:t>
            </w:r>
            <w:r w:rsidR="00321E72">
              <w:rPr>
                <w:color w:val="000000"/>
                <w:sz w:val="18"/>
                <w:szCs w:val="18"/>
                <w:lang w:val="en-IN" w:eastAsia="en-IN"/>
              </w:rPr>
              <w:t>NA</w:t>
            </w:r>
            <w:r>
              <w:rPr>
                <w:color w:val="000000"/>
                <w:sz w:val="18"/>
                <w:szCs w:val="18"/>
                <w:lang w:val="en-IN" w:eastAsia="en-IN"/>
              </w:rPr>
              <w:t xml:space="preserve"> if </w:t>
            </w:r>
            <w:r w:rsidR="00321E72">
              <w:rPr>
                <w:color w:val="000000"/>
                <w:sz w:val="18"/>
                <w:szCs w:val="18"/>
                <w:lang w:val="en-IN" w:eastAsia="en-IN"/>
              </w:rPr>
              <w:t>no freeze is marked</w:t>
            </w:r>
          </w:p>
        </w:tc>
      </w:tr>
      <w:tr w:rsidR="006D79B7" w:rsidRPr="0070156B" w:rsidTr="00627D21">
        <w:trPr>
          <w:trHeight w:val="480"/>
        </w:trPr>
        <w:tc>
          <w:tcPr>
            <w:tcW w:w="655" w:type="pct"/>
            <w:shd w:val="clear" w:color="auto" w:fill="D9D9D9" w:themeFill="background1" w:themeFillShade="D9"/>
            <w:noWrap/>
            <w:vAlign w:val="bottom"/>
            <w:hideMark/>
          </w:tcPr>
          <w:p w:rsidR="006D79B7" w:rsidRDefault="006D79B7" w:rsidP="00E63204">
            <w:pPr>
              <w:rPr>
                <w:rFonts w:ascii="Century Schoolbook" w:hAnsi="Century Schoolbook" w:cs="Century Schoolbook L"/>
                <w:color w:val="000000"/>
                <w:sz w:val="18"/>
                <w:szCs w:val="18"/>
                <w:lang w:eastAsia="en-IN"/>
              </w:rPr>
            </w:pPr>
            <w:proofErr w:type="spellStart"/>
            <w:r>
              <w:rPr>
                <w:rFonts w:ascii="Century Schoolbook" w:hAnsi="Century Schoolbook" w:cs="Century Schoolbook L"/>
                <w:color w:val="000000"/>
                <w:sz w:val="18"/>
                <w:szCs w:val="18"/>
                <w:lang w:eastAsia="en-IN"/>
              </w:rPr>
              <w:t>SchemeType</w:t>
            </w:r>
            <w:proofErr w:type="spellEnd"/>
          </w:p>
        </w:tc>
        <w:tc>
          <w:tcPr>
            <w:tcW w:w="952" w:type="pct"/>
            <w:shd w:val="clear" w:color="auto" w:fill="D9D9D9" w:themeFill="background1" w:themeFillShade="D9"/>
            <w:noWrap/>
            <w:hideMark/>
          </w:tcPr>
          <w:p w:rsidR="006D79B7" w:rsidRDefault="006D79B7" w:rsidP="00E63204">
            <w:pPr>
              <w:suppressAutoHyphens w:val="0"/>
              <w:rPr>
                <w:color w:val="000000"/>
                <w:sz w:val="18"/>
                <w:szCs w:val="18"/>
                <w:lang w:val="en-IN" w:eastAsia="en-IN"/>
              </w:rPr>
            </w:pPr>
            <w:r>
              <w:rPr>
                <w:color w:val="000000"/>
                <w:sz w:val="18"/>
                <w:szCs w:val="18"/>
                <w:lang w:val="en-IN" w:eastAsia="en-IN"/>
              </w:rPr>
              <w:t>Field will have alphanumeric values &amp; ‘_’</w:t>
            </w:r>
          </w:p>
          <w:p w:rsidR="006D79B7" w:rsidRPr="0070156B" w:rsidRDefault="006D79B7" w:rsidP="00E63204">
            <w:pPr>
              <w:suppressAutoHyphens w:val="0"/>
              <w:rPr>
                <w:color w:val="000000"/>
                <w:sz w:val="18"/>
                <w:szCs w:val="18"/>
                <w:lang w:val="en-IN" w:eastAsia="en-IN"/>
              </w:rPr>
            </w:pPr>
            <w:r>
              <w:rPr>
                <w:color w:val="000000"/>
                <w:sz w:val="18"/>
                <w:szCs w:val="18"/>
                <w:lang w:val="en-IN" w:eastAsia="en-IN"/>
              </w:rPr>
              <w:t>No special characters will be allowed</w:t>
            </w:r>
          </w:p>
        </w:tc>
        <w:tc>
          <w:tcPr>
            <w:tcW w:w="953" w:type="pct"/>
            <w:shd w:val="clear" w:color="auto" w:fill="D9D9D9" w:themeFill="background1" w:themeFillShade="D9"/>
            <w:hideMark/>
          </w:tcPr>
          <w:p w:rsidR="006D79B7" w:rsidRDefault="006D79B7">
            <w:r w:rsidRPr="005267A2">
              <w:rPr>
                <w:color w:val="000000"/>
                <w:sz w:val="18"/>
                <w:szCs w:val="18"/>
                <w:lang w:val="en-IN" w:eastAsia="en-IN"/>
              </w:rPr>
              <w:t>Y</w:t>
            </w:r>
          </w:p>
        </w:tc>
        <w:tc>
          <w:tcPr>
            <w:tcW w:w="714" w:type="pct"/>
            <w:shd w:val="clear" w:color="auto" w:fill="D9D9D9" w:themeFill="background1" w:themeFillShade="D9"/>
          </w:tcPr>
          <w:p w:rsidR="006D79B7" w:rsidRDefault="006D79B7">
            <w:r w:rsidRPr="005C6F50">
              <w:rPr>
                <w:color w:val="000000"/>
                <w:sz w:val="18"/>
                <w:szCs w:val="18"/>
                <w:lang w:val="en-IN" w:eastAsia="en-IN"/>
              </w:rPr>
              <w:t xml:space="preserve">N </w:t>
            </w:r>
          </w:p>
        </w:tc>
        <w:tc>
          <w:tcPr>
            <w:tcW w:w="595" w:type="pct"/>
            <w:shd w:val="clear" w:color="auto" w:fill="D9D9D9" w:themeFill="background1" w:themeFillShade="D9"/>
          </w:tcPr>
          <w:p w:rsidR="006D79B7" w:rsidRDefault="006D79B7" w:rsidP="004316E0">
            <w:pPr>
              <w:suppressAutoHyphens w:val="0"/>
              <w:rPr>
                <w:color w:val="000000"/>
                <w:sz w:val="18"/>
                <w:szCs w:val="18"/>
                <w:lang w:val="en-IN" w:eastAsia="en-IN"/>
              </w:rPr>
            </w:pPr>
            <w:r>
              <w:rPr>
                <w:color w:val="000000"/>
                <w:sz w:val="18"/>
                <w:szCs w:val="18"/>
                <w:lang w:val="en-IN" w:eastAsia="en-IN"/>
              </w:rPr>
              <w:t>Min-0</w:t>
            </w:r>
          </w:p>
          <w:p w:rsidR="006D79B7" w:rsidRPr="0070156B" w:rsidRDefault="006D79B7" w:rsidP="004316E0">
            <w:pPr>
              <w:suppressAutoHyphens w:val="0"/>
              <w:rPr>
                <w:color w:val="000000"/>
                <w:sz w:val="18"/>
                <w:szCs w:val="18"/>
                <w:lang w:val="en-IN" w:eastAsia="en-IN"/>
              </w:rPr>
            </w:pPr>
            <w:r>
              <w:rPr>
                <w:color w:val="000000"/>
                <w:sz w:val="18"/>
                <w:szCs w:val="18"/>
                <w:lang w:val="en-IN" w:eastAsia="en-IN"/>
              </w:rPr>
              <w:t>Max-50</w:t>
            </w:r>
          </w:p>
        </w:tc>
        <w:tc>
          <w:tcPr>
            <w:tcW w:w="1131" w:type="pct"/>
            <w:shd w:val="clear" w:color="auto" w:fill="D9D9D9" w:themeFill="background1" w:themeFillShade="D9"/>
            <w:hideMark/>
          </w:tcPr>
          <w:p w:rsidR="006D79B7" w:rsidRDefault="006D79B7" w:rsidP="006A29FE">
            <w:pPr>
              <w:suppressAutoHyphens w:val="0"/>
              <w:rPr>
                <w:color w:val="000000"/>
                <w:sz w:val="18"/>
                <w:szCs w:val="18"/>
                <w:lang w:val="en-IN" w:eastAsia="en-IN"/>
              </w:rPr>
            </w:pPr>
            <w:r>
              <w:rPr>
                <w:color w:val="000000"/>
                <w:sz w:val="18"/>
                <w:szCs w:val="18"/>
                <w:lang w:val="en-IN" w:eastAsia="en-IN"/>
              </w:rPr>
              <w:t>This field will contain the scheme type of the account. For e.g. scheme type – ODA</w:t>
            </w:r>
          </w:p>
          <w:p w:rsidR="006D79B7" w:rsidRPr="0070156B" w:rsidRDefault="006D79B7" w:rsidP="006A29FE">
            <w:pPr>
              <w:suppressAutoHyphens w:val="0"/>
              <w:rPr>
                <w:color w:val="000000"/>
                <w:sz w:val="18"/>
                <w:szCs w:val="18"/>
                <w:lang w:val="en-IN" w:eastAsia="en-IN"/>
              </w:rPr>
            </w:pPr>
          </w:p>
        </w:tc>
      </w:tr>
      <w:tr w:rsidR="006D79B7" w:rsidRPr="0070156B" w:rsidTr="00627D21">
        <w:trPr>
          <w:trHeight w:val="480"/>
        </w:trPr>
        <w:tc>
          <w:tcPr>
            <w:tcW w:w="655" w:type="pct"/>
            <w:shd w:val="clear" w:color="auto" w:fill="D9D9D9" w:themeFill="background1" w:themeFillShade="D9"/>
            <w:noWrap/>
            <w:vAlign w:val="bottom"/>
            <w:hideMark/>
          </w:tcPr>
          <w:p w:rsidR="006D79B7" w:rsidRDefault="006D79B7" w:rsidP="00E63204">
            <w:pPr>
              <w:rPr>
                <w:rFonts w:ascii="Century Schoolbook" w:hAnsi="Century Schoolbook" w:cs="Century Schoolbook L"/>
                <w:color w:val="000000"/>
                <w:sz w:val="18"/>
                <w:szCs w:val="18"/>
                <w:lang w:eastAsia="en-IN"/>
              </w:rPr>
            </w:pPr>
            <w:proofErr w:type="spellStart"/>
            <w:r>
              <w:rPr>
                <w:rFonts w:ascii="Century Schoolbook" w:hAnsi="Century Schoolbook" w:cs="Century Schoolbook L"/>
                <w:color w:val="000000"/>
                <w:sz w:val="18"/>
                <w:szCs w:val="18"/>
                <w:lang w:eastAsia="en-IN"/>
              </w:rPr>
              <w:t>SchemeCode</w:t>
            </w:r>
            <w:proofErr w:type="spellEnd"/>
          </w:p>
        </w:tc>
        <w:tc>
          <w:tcPr>
            <w:tcW w:w="952" w:type="pct"/>
            <w:shd w:val="clear" w:color="auto" w:fill="D9D9D9" w:themeFill="background1" w:themeFillShade="D9"/>
            <w:noWrap/>
            <w:hideMark/>
          </w:tcPr>
          <w:p w:rsidR="006D79B7" w:rsidRDefault="006D79B7" w:rsidP="00E63204">
            <w:pPr>
              <w:suppressAutoHyphens w:val="0"/>
              <w:rPr>
                <w:color w:val="000000"/>
                <w:sz w:val="18"/>
                <w:szCs w:val="18"/>
                <w:lang w:val="en-IN" w:eastAsia="en-IN"/>
              </w:rPr>
            </w:pPr>
            <w:r>
              <w:rPr>
                <w:color w:val="000000"/>
                <w:sz w:val="18"/>
                <w:szCs w:val="18"/>
                <w:lang w:val="en-IN" w:eastAsia="en-IN"/>
              </w:rPr>
              <w:t>Field will have alphanumeric values &amp; ‘_’</w:t>
            </w:r>
          </w:p>
          <w:p w:rsidR="006D79B7" w:rsidRPr="0070156B" w:rsidRDefault="006D79B7" w:rsidP="00E63204">
            <w:pPr>
              <w:suppressAutoHyphens w:val="0"/>
              <w:rPr>
                <w:color w:val="000000"/>
                <w:sz w:val="18"/>
                <w:szCs w:val="18"/>
                <w:lang w:val="en-IN" w:eastAsia="en-IN"/>
              </w:rPr>
            </w:pPr>
            <w:r>
              <w:rPr>
                <w:color w:val="000000"/>
                <w:sz w:val="18"/>
                <w:szCs w:val="18"/>
                <w:lang w:val="en-IN" w:eastAsia="en-IN"/>
              </w:rPr>
              <w:t>No special characters will be allowed</w:t>
            </w:r>
          </w:p>
        </w:tc>
        <w:tc>
          <w:tcPr>
            <w:tcW w:w="953" w:type="pct"/>
            <w:shd w:val="clear" w:color="auto" w:fill="D9D9D9" w:themeFill="background1" w:themeFillShade="D9"/>
            <w:noWrap/>
            <w:hideMark/>
          </w:tcPr>
          <w:p w:rsidR="006D79B7" w:rsidRDefault="006D79B7">
            <w:r w:rsidRPr="005267A2">
              <w:rPr>
                <w:color w:val="000000"/>
                <w:sz w:val="18"/>
                <w:szCs w:val="18"/>
                <w:lang w:val="en-IN" w:eastAsia="en-IN"/>
              </w:rPr>
              <w:t>Y</w:t>
            </w:r>
          </w:p>
        </w:tc>
        <w:tc>
          <w:tcPr>
            <w:tcW w:w="714" w:type="pct"/>
            <w:shd w:val="clear" w:color="auto" w:fill="D9D9D9" w:themeFill="background1" w:themeFillShade="D9"/>
          </w:tcPr>
          <w:p w:rsidR="006D79B7" w:rsidRDefault="006D79B7">
            <w:r w:rsidRPr="005C6F50">
              <w:rPr>
                <w:color w:val="000000"/>
                <w:sz w:val="18"/>
                <w:szCs w:val="18"/>
                <w:lang w:val="en-IN" w:eastAsia="en-IN"/>
              </w:rPr>
              <w:t xml:space="preserve">N </w:t>
            </w:r>
          </w:p>
        </w:tc>
        <w:tc>
          <w:tcPr>
            <w:tcW w:w="595" w:type="pct"/>
            <w:shd w:val="clear" w:color="auto" w:fill="D9D9D9" w:themeFill="background1" w:themeFillShade="D9"/>
          </w:tcPr>
          <w:p w:rsidR="006D79B7" w:rsidRDefault="006D79B7" w:rsidP="004316E0">
            <w:pPr>
              <w:suppressAutoHyphens w:val="0"/>
              <w:rPr>
                <w:color w:val="000000"/>
                <w:sz w:val="18"/>
                <w:szCs w:val="18"/>
                <w:lang w:val="en-IN" w:eastAsia="en-IN"/>
              </w:rPr>
            </w:pPr>
            <w:r>
              <w:rPr>
                <w:color w:val="000000"/>
                <w:sz w:val="18"/>
                <w:szCs w:val="18"/>
                <w:lang w:val="en-IN" w:eastAsia="en-IN"/>
              </w:rPr>
              <w:t>Min-0</w:t>
            </w:r>
          </w:p>
          <w:p w:rsidR="006D79B7" w:rsidRPr="0070156B" w:rsidRDefault="006D79B7" w:rsidP="004316E0">
            <w:pPr>
              <w:suppressAutoHyphens w:val="0"/>
              <w:rPr>
                <w:color w:val="000000"/>
                <w:sz w:val="18"/>
                <w:szCs w:val="18"/>
                <w:lang w:val="en-IN" w:eastAsia="en-IN"/>
              </w:rPr>
            </w:pPr>
            <w:r>
              <w:rPr>
                <w:color w:val="000000"/>
                <w:sz w:val="18"/>
                <w:szCs w:val="18"/>
                <w:lang w:val="en-IN" w:eastAsia="en-IN"/>
              </w:rPr>
              <w:t>Max-50</w:t>
            </w:r>
          </w:p>
        </w:tc>
        <w:tc>
          <w:tcPr>
            <w:tcW w:w="1131" w:type="pct"/>
            <w:shd w:val="clear" w:color="auto" w:fill="D9D9D9" w:themeFill="background1" w:themeFillShade="D9"/>
            <w:hideMark/>
          </w:tcPr>
          <w:p w:rsidR="006D79B7" w:rsidRDefault="006D79B7" w:rsidP="000B314E">
            <w:pPr>
              <w:suppressAutoHyphens w:val="0"/>
              <w:rPr>
                <w:color w:val="000000"/>
                <w:sz w:val="18"/>
                <w:szCs w:val="18"/>
                <w:lang w:val="en-IN" w:eastAsia="en-IN"/>
              </w:rPr>
            </w:pPr>
            <w:r>
              <w:rPr>
                <w:color w:val="000000"/>
                <w:sz w:val="18"/>
                <w:szCs w:val="18"/>
                <w:lang w:val="en-IN" w:eastAsia="en-IN"/>
              </w:rPr>
              <w:t>This field will contain the scheme code of the account. For e.g. scheme code – CAKIT</w:t>
            </w:r>
          </w:p>
          <w:p w:rsidR="006D79B7" w:rsidRPr="0070156B" w:rsidRDefault="006D79B7" w:rsidP="000B314E">
            <w:pPr>
              <w:suppressAutoHyphens w:val="0"/>
              <w:rPr>
                <w:color w:val="000000"/>
                <w:sz w:val="18"/>
                <w:szCs w:val="18"/>
                <w:lang w:val="en-IN" w:eastAsia="en-IN"/>
              </w:rPr>
            </w:pPr>
          </w:p>
        </w:tc>
      </w:tr>
      <w:tr w:rsidR="006D79B7" w:rsidRPr="0070156B" w:rsidTr="00627D21">
        <w:trPr>
          <w:trHeight w:val="300"/>
        </w:trPr>
        <w:tc>
          <w:tcPr>
            <w:tcW w:w="655" w:type="pct"/>
            <w:shd w:val="clear" w:color="auto" w:fill="D9D9D9" w:themeFill="background1" w:themeFillShade="D9"/>
            <w:noWrap/>
            <w:vAlign w:val="bottom"/>
            <w:hideMark/>
          </w:tcPr>
          <w:p w:rsidR="006D79B7" w:rsidRDefault="006D79B7" w:rsidP="00E63204">
            <w:pPr>
              <w:rPr>
                <w:rFonts w:ascii="Century Schoolbook" w:hAnsi="Century Schoolbook" w:cs="Century Schoolbook L"/>
                <w:color w:val="000000"/>
                <w:sz w:val="18"/>
                <w:szCs w:val="18"/>
                <w:lang w:eastAsia="en-IN"/>
              </w:rPr>
            </w:pPr>
            <w:proofErr w:type="spellStart"/>
            <w:r>
              <w:rPr>
                <w:rFonts w:ascii="Century Schoolbook" w:hAnsi="Century Schoolbook" w:cs="Century Schoolbook L"/>
                <w:color w:val="000000"/>
                <w:sz w:val="18"/>
                <w:szCs w:val="18"/>
                <w:lang w:eastAsia="en-IN"/>
              </w:rPr>
              <w:t>SchemeCodeDesc</w:t>
            </w:r>
            <w:proofErr w:type="spellEnd"/>
          </w:p>
        </w:tc>
        <w:tc>
          <w:tcPr>
            <w:tcW w:w="952" w:type="pct"/>
            <w:shd w:val="clear" w:color="auto" w:fill="D9D9D9" w:themeFill="background1" w:themeFillShade="D9"/>
            <w:noWrap/>
            <w:hideMark/>
          </w:tcPr>
          <w:p w:rsidR="006D79B7" w:rsidRDefault="006D79B7" w:rsidP="00E63204">
            <w:pPr>
              <w:suppressAutoHyphens w:val="0"/>
              <w:rPr>
                <w:color w:val="000000"/>
                <w:sz w:val="18"/>
                <w:szCs w:val="18"/>
                <w:lang w:val="en-IN" w:eastAsia="en-IN"/>
              </w:rPr>
            </w:pPr>
            <w:r>
              <w:rPr>
                <w:color w:val="000000"/>
                <w:sz w:val="18"/>
                <w:szCs w:val="18"/>
                <w:lang w:val="en-IN" w:eastAsia="en-IN"/>
              </w:rPr>
              <w:t>Field will have alphanumeric values &amp; ‘_’</w:t>
            </w:r>
          </w:p>
          <w:p w:rsidR="006D79B7" w:rsidRPr="0070156B" w:rsidRDefault="006D79B7" w:rsidP="00E63204">
            <w:pPr>
              <w:suppressAutoHyphens w:val="0"/>
              <w:rPr>
                <w:color w:val="000000"/>
                <w:sz w:val="18"/>
                <w:szCs w:val="18"/>
                <w:lang w:val="en-IN" w:eastAsia="en-IN"/>
              </w:rPr>
            </w:pPr>
            <w:r>
              <w:rPr>
                <w:color w:val="000000"/>
                <w:sz w:val="18"/>
                <w:szCs w:val="18"/>
                <w:lang w:val="en-IN" w:eastAsia="en-IN"/>
              </w:rPr>
              <w:t>No special characters will be allowed</w:t>
            </w:r>
          </w:p>
        </w:tc>
        <w:tc>
          <w:tcPr>
            <w:tcW w:w="953" w:type="pct"/>
            <w:shd w:val="clear" w:color="auto" w:fill="D9D9D9" w:themeFill="background1" w:themeFillShade="D9"/>
            <w:noWrap/>
            <w:hideMark/>
          </w:tcPr>
          <w:p w:rsidR="006D79B7" w:rsidRDefault="006D79B7">
            <w:r w:rsidRPr="005267A2">
              <w:rPr>
                <w:color w:val="000000"/>
                <w:sz w:val="18"/>
                <w:szCs w:val="18"/>
                <w:lang w:val="en-IN" w:eastAsia="en-IN"/>
              </w:rPr>
              <w:t>Y</w:t>
            </w:r>
          </w:p>
        </w:tc>
        <w:tc>
          <w:tcPr>
            <w:tcW w:w="714" w:type="pct"/>
            <w:shd w:val="clear" w:color="auto" w:fill="D9D9D9" w:themeFill="background1" w:themeFillShade="D9"/>
          </w:tcPr>
          <w:p w:rsidR="006D79B7" w:rsidRDefault="006D79B7">
            <w:r w:rsidRPr="005C6F50">
              <w:rPr>
                <w:color w:val="000000"/>
                <w:sz w:val="18"/>
                <w:szCs w:val="18"/>
                <w:lang w:val="en-IN" w:eastAsia="en-IN"/>
              </w:rPr>
              <w:t xml:space="preserve">N </w:t>
            </w:r>
          </w:p>
        </w:tc>
        <w:tc>
          <w:tcPr>
            <w:tcW w:w="595" w:type="pct"/>
            <w:shd w:val="clear" w:color="auto" w:fill="D9D9D9" w:themeFill="background1" w:themeFillShade="D9"/>
          </w:tcPr>
          <w:p w:rsidR="006D79B7" w:rsidRDefault="006D79B7" w:rsidP="004316E0">
            <w:pPr>
              <w:suppressAutoHyphens w:val="0"/>
              <w:rPr>
                <w:color w:val="000000"/>
                <w:sz w:val="18"/>
                <w:szCs w:val="18"/>
                <w:lang w:val="en-IN" w:eastAsia="en-IN"/>
              </w:rPr>
            </w:pPr>
            <w:r>
              <w:rPr>
                <w:color w:val="000000"/>
                <w:sz w:val="18"/>
                <w:szCs w:val="18"/>
                <w:lang w:val="en-IN" w:eastAsia="en-IN"/>
              </w:rPr>
              <w:t>Min-0</w:t>
            </w:r>
          </w:p>
          <w:p w:rsidR="006D79B7" w:rsidRPr="0070156B" w:rsidRDefault="006D79B7" w:rsidP="004316E0">
            <w:pPr>
              <w:suppressAutoHyphens w:val="0"/>
              <w:rPr>
                <w:color w:val="000000"/>
                <w:sz w:val="18"/>
                <w:szCs w:val="18"/>
                <w:lang w:val="en-IN" w:eastAsia="en-IN"/>
              </w:rPr>
            </w:pPr>
            <w:r>
              <w:rPr>
                <w:color w:val="000000"/>
                <w:sz w:val="18"/>
                <w:szCs w:val="18"/>
                <w:lang w:val="en-IN" w:eastAsia="en-IN"/>
              </w:rPr>
              <w:t>Max-50</w:t>
            </w:r>
          </w:p>
        </w:tc>
        <w:tc>
          <w:tcPr>
            <w:tcW w:w="1131" w:type="pct"/>
            <w:shd w:val="clear" w:color="auto" w:fill="D9D9D9" w:themeFill="background1" w:themeFillShade="D9"/>
            <w:hideMark/>
          </w:tcPr>
          <w:p w:rsidR="006D79B7" w:rsidRDefault="006D79B7" w:rsidP="000B314E">
            <w:pPr>
              <w:suppressAutoHyphens w:val="0"/>
              <w:rPr>
                <w:color w:val="000000"/>
                <w:sz w:val="18"/>
                <w:szCs w:val="18"/>
                <w:lang w:val="en-IN" w:eastAsia="en-IN"/>
              </w:rPr>
            </w:pPr>
            <w:r>
              <w:rPr>
                <w:color w:val="000000"/>
                <w:sz w:val="18"/>
                <w:szCs w:val="18"/>
                <w:lang w:val="en-IN" w:eastAsia="en-IN"/>
              </w:rPr>
              <w:t>This field will contain the scheme code description of the account. For e.g. scheme code description – Current account R-kit</w:t>
            </w:r>
          </w:p>
          <w:p w:rsidR="006D79B7" w:rsidRPr="0070156B" w:rsidRDefault="006D79B7" w:rsidP="000B314E">
            <w:pPr>
              <w:suppressAutoHyphens w:val="0"/>
              <w:rPr>
                <w:color w:val="000000"/>
                <w:sz w:val="18"/>
                <w:szCs w:val="18"/>
                <w:lang w:val="en-IN" w:eastAsia="en-IN"/>
              </w:rPr>
            </w:pPr>
          </w:p>
        </w:tc>
      </w:tr>
      <w:tr w:rsidR="006D79B7" w:rsidRPr="0070156B" w:rsidTr="00627D21">
        <w:trPr>
          <w:trHeight w:val="300"/>
        </w:trPr>
        <w:tc>
          <w:tcPr>
            <w:tcW w:w="655" w:type="pct"/>
            <w:shd w:val="clear" w:color="auto" w:fill="D9D9D9" w:themeFill="background1" w:themeFillShade="D9"/>
            <w:noWrap/>
            <w:vAlign w:val="bottom"/>
            <w:hideMark/>
          </w:tcPr>
          <w:p w:rsidR="006D79B7" w:rsidRDefault="006D79B7" w:rsidP="00E63204">
            <w:pPr>
              <w:rPr>
                <w:rFonts w:ascii="Century Schoolbook" w:hAnsi="Century Schoolbook" w:cs="Century Schoolbook L"/>
                <w:color w:val="000000"/>
                <w:sz w:val="18"/>
                <w:szCs w:val="18"/>
                <w:lang w:eastAsia="en-IN"/>
              </w:rPr>
            </w:pPr>
            <w:proofErr w:type="spellStart"/>
            <w:r>
              <w:rPr>
                <w:rFonts w:ascii="Century Schoolbook" w:hAnsi="Century Schoolbook" w:cs="Century Schoolbook L"/>
                <w:color w:val="000000"/>
                <w:sz w:val="18"/>
                <w:szCs w:val="18"/>
                <w:lang w:eastAsia="en-IN"/>
              </w:rPr>
              <w:t>ConstitutionCode</w:t>
            </w:r>
            <w:proofErr w:type="spellEnd"/>
          </w:p>
        </w:tc>
        <w:tc>
          <w:tcPr>
            <w:tcW w:w="952" w:type="pct"/>
            <w:shd w:val="clear" w:color="auto" w:fill="D9D9D9" w:themeFill="background1" w:themeFillShade="D9"/>
            <w:noWrap/>
            <w:hideMark/>
          </w:tcPr>
          <w:p w:rsidR="006D79B7" w:rsidRDefault="006D79B7" w:rsidP="00E63204">
            <w:pPr>
              <w:suppressAutoHyphens w:val="0"/>
              <w:rPr>
                <w:color w:val="000000"/>
                <w:sz w:val="18"/>
                <w:szCs w:val="18"/>
                <w:lang w:val="en-IN" w:eastAsia="en-IN"/>
              </w:rPr>
            </w:pPr>
            <w:r>
              <w:rPr>
                <w:color w:val="000000"/>
                <w:sz w:val="18"/>
                <w:szCs w:val="18"/>
                <w:lang w:val="en-IN" w:eastAsia="en-IN"/>
              </w:rPr>
              <w:t>Field will have alphanumeric values &amp; ‘_’</w:t>
            </w:r>
          </w:p>
          <w:p w:rsidR="006D79B7" w:rsidRPr="0070156B" w:rsidRDefault="006D79B7" w:rsidP="00E63204">
            <w:pPr>
              <w:suppressAutoHyphens w:val="0"/>
              <w:rPr>
                <w:color w:val="000000"/>
                <w:sz w:val="18"/>
                <w:szCs w:val="18"/>
                <w:lang w:val="en-IN" w:eastAsia="en-IN"/>
              </w:rPr>
            </w:pPr>
            <w:r>
              <w:rPr>
                <w:color w:val="000000"/>
                <w:sz w:val="18"/>
                <w:szCs w:val="18"/>
                <w:lang w:val="en-IN" w:eastAsia="en-IN"/>
              </w:rPr>
              <w:t>No special characters will be allowed</w:t>
            </w:r>
          </w:p>
        </w:tc>
        <w:tc>
          <w:tcPr>
            <w:tcW w:w="953" w:type="pct"/>
            <w:shd w:val="clear" w:color="auto" w:fill="D9D9D9" w:themeFill="background1" w:themeFillShade="D9"/>
            <w:hideMark/>
          </w:tcPr>
          <w:p w:rsidR="006D79B7" w:rsidRDefault="006D79B7">
            <w:r w:rsidRPr="005267A2">
              <w:rPr>
                <w:color w:val="000000"/>
                <w:sz w:val="18"/>
                <w:szCs w:val="18"/>
                <w:lang w:val="en-IN" w:eastAsia="en-IN"/>
              </w:rPr>
              <w:t>Y</w:t>
            </w:r>
          </w:p>
        </w:tc>
        <w:tc>
          <w:tcPr>
            <w:tcW w:w="714" w:type="pct"/>
            <w:shd w:val="clear" w:color="auto" w:fill="D9D9D9" w:themeFill="background1" w:themeFillShade="D9"/>
          </w:tcPr>
          <w:p w:rsidR="006D79B7" w:rsidRDefault="006D79B7">
            <w:r w:rsidRPr="005C6F50">
              <w:rPr>
                <w:color w:val="000000"/>
                <w:sz w:val="18"/>
                <w:szCs w:val="18"/>
                <w:lang w:val="en-IN" w:eastAsia="en-IN"/>
              </w:rPr>
              <w:t xml:space="preserve">N </w:t>
            </w:r>
          </w:p>
        </w:tc>
        <w:tc>
          <w:tcPr>
            <w:tcW w:w="595" w:type="pct"/>
            <w:shd w:val="clear" w:color="auto" w:fill="D9D9D9" w:themeFill="background1" w:themeFillShade="D9"/>
          </w:tcPr>
          <w:p w:rsidR="006D79B7" w:rsidRDefault="006D79B7" w:rsidP="004316E0">
            <w:pPr>
              <w:suppressAutoHyphens w:val="0"/>
              <w:rPr>
                <w:color w:val="000000"/>
                <w:sz w:val="18"/>
                <w:szCs w:val="18"/>
                <w:lang w:val="en-IN" w:eastAsia="en-IN"/>
              </w:rPr>
            </w:pPr>
            <w:r>
              <w:rPr>
                <w:color w:val="000000"/>
                <w:sz w:val="18"/>
                <w:szCs w:val="18"/>
                <w:lang w:val="en-IN" w:eastAsia="en-IN"/>
              </w:rPr>
              <w:t>Min-0</w:t>
            </w:r>
          </w:p>
          <w:p w:rsidR="006D79B7" w:rsidRPr="0070156B" w:rsidRDefault="006D79B7" w:rsidP="004316E0">
            <w:pPr>
              <w:suppressAutoHyphens w:val="0"/>
              <w:rPr>
                <w:color w:val="000000"/>
                <w:sz w:val="18"/>
                <w:szCs w:val="18"/>
                <w:lang w:val="en-IN" w:eastAsia="en-IN"/>
              </w:rPr>
            </w:pPr>
            <w:r>
              <w:rPr>
                <w:color w:val="000000"/>
                <w:sz w:val="18"/>
                <w:szCs w:val="18"/>
                <w:lang w:val="en-IN" w:eastAsia="en-IN"/>
              </w:rPr>
              <w:t>Max-50</w:t>
            </w:r>
          </w:p>
        </w:tc>
        <w:tc>
          <w:tcPr>
            <w:tcW w:w="1131" w:type="pct"/>
            <w:shd w:val="clear" w:color="auto" w:fill="D9D9D9" w:themeFill="background1" w:themeFillShade="D9"/>
            <w:hideMark/>
          </w:tcPr>
          <w:p w:rsidR="006D79B7" w:rsidRDefault="006D79B7" w:rsidP="000B314E">
            <w:pPr>
              <w:suppressAutoHyphens w:val="0"/>
              <w:rPr>
                <w:color w:val="000000"/>
                <w:sz w:val="18"/>
                <w:szCs w:val="18"/>
                <w:lang w:val="en-IN" w:eastAsia="en-IN"/>
              </w:rPr>
            </w:pPr>
            <w:r>
              <w:rPr>
                <w:color w:val="000000"/>
                <w:sz w:val="18"/>
                <w:szCs w:val="18"/>
                <w:lang w:val="en-IN" w:eastAsia="en-IN"/>
              </w:rPr>
              <w:t>This field will contain the constitution code of the account. For e.g. constitution code – C007</w:t>
            </w:r>
          </w:p>
          <w:p w:rsidR="006D79B7" w:rsidRPr="0070156B" w:rsidRDefault="006D79B7" w:rsidP="000B314E">
            <w:pPr>
              <w:suppressAutoHyphens w:val="0"/>
              <w:rPr>
                <w:color w:val="000000"/>
                <w:sz w:val="18"/>
                <w:szCs w:val="18"/>
                <w:lang w:val="en-IN" w:eastAsia="en-IN"/>
              </w:rPr>
            </w:pPr>
          </w:p>
        </w:tc>
      </w:tr>
      <w:tr w:rsidR="006D79B7" w:rsidRPr="0070156B" w:rsidTr="00627D21">
        <w:trPr>
          <w:trHeight w:val="300"/>
        </w:trPr>
        <w:tc>
          <w:tcPr>
            <w:tcW w:w="655" w:type="pct"/>
            <w:shd w:val="clear" w:color="auto" w:fill="D9D9D9" w:themeFill="background1" w:themeFillShade="D9"/>
            <w:noWrap/>
            <w:vAlign w:val="bottom"/>
            <w:hideMark/>
          </w:tcPr>
          <w:p w:rsidR="006D79B7" w:rsidRDefault="006D79B7" w:rsidP="00E63204">
            <w:pPr>
              <w:rPr>
                <w:rFonts w:ascii="Century Schoolbook" w:hAnsi="Century Schoolbook" w:cs="Century Schoolbook L"/>
                <w:color w:val="000000"/>
                <w:sz w:val="18"/>
                <w:szCs w:val="18"/>
                <w:lang w:eastAsia="en-IN"/>
              </w:rPr>
            </w:pPr>
            <w:proofErr w:type="spellStart"/>
            <w:r>
              <w:rPr>
                <w:rFonts w:ascii="Century Schoolbook" w:hAnsi="Century Schoolbook" w:cs="Century Schoolbook L"/>
                <w:color w:val="000000"/>
                <w:sz w:val="18"/>
                <w:szCs w:val="18"/>
                <w:lang w:eastAsia="en-IN"/>
              </w:rPr>
              <w:t>ConstitutionCodeDesc</w:t>
            </w:r>
            <w:proofErr w:type="spellEnd"/>
          </w:p>
        </w:tc>
        <w:tc>
          <w:tcPr>
            <w:tcW w:w="952" w:type="pct"/>
            <w:shd w:val="clear" w:color="auto" w:fill="D9D9D9" w:themeFill="background1" w:themeFillShade="D9"/>
            <w:noWrap/>
            <w:hideMark/>
          </w:tcPr>
          <w:p w:rsidR="006D79B7" w:rsidRDefault="006D79B7" w:rsidP="00E63204">
            <w:pPr>
              <w:suppressAutoHyphens w:val="0"/>
              <w:rPr>
                <w:color w:val="000000"/>
                <w:sz w:val="18"/>
                <w:szCs w:val="18"/>
                <w:lang w:val="en-IN" w:eastAsia="en-IN"/>
              </w:rPr>
            </w:pPr>
            <w:r>
              <w:rPr>
                <w:color w:val="000000"/>
                <w:sz w:val="18"/>
                <w:szCs w:val="18"/>
                <w:lang w:val="en-IN" w:eastAsia="en-IN"/>
              </w:rPr>
              <w:t>Field will have alphanumeric values &amp; ‘_’</w:t>
            </w:r>
          </w:p>
          <w:p w:rsidR="006D79B7" w:rsidRPr="0070156B" w:rsidRDefault="006D79B7" w:rsidP="00E63204">
            <w:pPr>
              <w:suppressAutoHyphens w:val="0"/>
              <w:rPr>
                <w:color w:val="000000"/>
                <w:sz w:val="18"/>
                <w:szCs w:val="18"/>
                <w:lang w:val="en-IN" w:eastAsia="en-IN"/>
              </w:rPr>
            </w:pPr>
            <w:r>
              <w:rPr>
                <w:color w:val="000000"/>
                <w:sz w:val="18"/>
                <w:szCs w:val="18"/>
                <w:lang w:val="en-IN" w:eastAsia="en-IN"/>
              </w:rPr>
              <w:t>No special characters will be allowed</w:t>
            </w:r>
          </w:p>
        </w:tc>
        <w:tc>
          <w:tcPr>
            <w:tcW w:w="953" w:type="pct"/>
            <w:shd w:val="clear" w:color="auto" w:fill="D9D9D9" w:themeFill="background1" w:themeFillShade="D9"/>
            <w:hideMark/>
          </w:tcPr>
          <w:p w:rsidR="006D79B7" w:rsidRDefault="006D79B7">
            <w:r w:rsidRPr="005267A2">
              <w:rPr>
                <w:color w:val="000000"/>
                <w:sz w:val="18"/>
                <w:szCs w:val="18"/>
                <w:lang w:val="en-IN" w:eastAsia="en-IN"/>
              </w:rPr>
              <w:t>Y</w:t>
            </w:r>
          </w:p>
        </w:tc>
        <w:tc>
          <w:tcPr>
            <w:tcW w:w="714" w:type="pct"/>
            <w:shd w:val="clear" w:color="auto" w:fill="D9D9D9" w:themeFill="background1" w:themeFillShade="D9"/>
          </w:tcPr>
          <w:p w:rsidR="006D79B7" w:rsidRDefault="006D79B7">
            <w:r w:rsidRPr="005C6F50">
              <w:rPr>
                <w:color w:val="000000"/>
                <w:sz w:val="18"/>
                <w:szCs w:val="18"/>
                <w:lang w:val="en-IN" w:eastAsia="en-IN"/>
              </w:rPr>
              <w:t xml:space="preserve">N </w:t>
            </w:r>
          </w:p>
        </w:tc>
        <w:tc>
          <w:tcPr>
            <w:tcW w:w="595" w:type="pct"/>
            <w:shd w:val="clear" w:color="auto" w:fill="D9D9D9" w:themeFill="background1" w:themeFillShade="D9"/>
          </w:tcPr>
          <w:p w:rsidR="006D79B7" w:rsidRDefault="006D79B7" w:rsidP="004316E0">
            <w:pPr>
              <w:suppressAutoHyphens w:val="0"/>
              <w:rPr>
                <w:color w:val="000000"/>
                <w:sz w:val="18"/>
                <w:szCs w:val="18"/>
                <w:lang w:val="en-IN" w:eastAsia="en-IN"/>
              </w:rPr>
            </w:pPr>
            <w:r>
              <w:rPr>
                <w:color w:val="000000"/>
                <w:sz w:val="18"/>
                <w:szCs w:val="18"/>
                <w:lang w:val="en-IN" w:eastAsia="en-IN"/>
              </w:rPr>
              <w:t>Min-0</w:t>
            </w:r>
          </w:p>
          <w:p w:rsidR="006D79B7" w:rsidRPr="0070156B" w:rsidRDefault="006D79B7" w:rsidP="004316E0">
            <w:pPr>
              <w:suppressAutoHyphens w:val="0"/>
              <w:rPr>
                <w:color w:val="000000"/>
                <w:sz w:val="18"/>
                <w:szCs w:val="18"/>
                <w:lang w:val="en-IN" w:eastAsia="en-IN"/>
              </w:rPr>
            </w:pPr>
            <w:r>
              <w:rPr>
                <w:color w:val="000000"/>
                <w:sz w:val="18"/>
                <w:szCs w:val="18"/>
                <w:lang w:val="en-IN" w:eastAsia="en-IN"/>
              </w:rPr>
              <w:t>Max-50</w:t>
            </w:r>
          </w:p>
        </w:tc>
        <w:tc>
          <w:tcPr>
            <w:tcW w:w="1131" w:type="pct"/>
            <w:shd w:val="clear" w:color="auto" w:fill="D9D9D9" w:themeFill="background1" w:themeFillShade="D9"/>
            <w:hideMark/>
          </w:tcPr>
          <w:p w:rsidR="006D79B7" w:rsidRDefault="006D79B7" w:rsidP="000B314E">
            <w:pPr>
              <w:suppressAutoHyphens w:val="0"/>
              <w:rPr>
                <w:color w:val="000000"/>
                <w:sz w:val="18"/>
                <w:szCs w:val="18"/>
                <w:lang w:val="en-IN" w:eastAsia="en-IN"/>
              </w:rPr>
            </w:pPr>
            <w:r>
              <w:rPr>
                <w:color w:val="000000"/>
                <w:sz w:val="18"/>
                <w:szCs w:val="18"/>
                <w:lang w:val="en-IN" w:eastAsia="en-IN"/>
              </w:rPr>
              <w:t>This field will contain the constitution code description of the account. For e.g. constitution code description – Club</w:t>
            </w:r>
          </w:p>
          <w:p w:rsidR="006D79B7" w:rsidRPr="0070156B" w:rsidRDefault="006D79B7" w:rsidP="000B314E">
            <w:pPr>
              <w:suppressAutoHyphens w:val="0"/>
              <w:rPr>
                <w:color w:val="000000"/>
                <w:sz w:val="18"/>
                <w:szCs w:val="18"/>
                <w:lang w:val="en-IN" w:eastAsia="en-IN"/>
              </w:rPr>
            </w:pPr>
          </w:p>
        </w:tc>
      </w:tr>
    </w:tbl>
    <w:p w:rsidR="00967E21" w:rsidRDefault="00967E21" w:rsidP="00007D77">
      <w:pPr>
        <w:suppressAutoHyphens w:val="0"/>
        <w:rPr>
          <w:rFonts w:ascii="Century Schoolbook L;Times New" w:hAnsi="Century Schoolbook L;Times New" w:cs="Century Schoolbook L;Times New"/>
          <w:b/>
          <w:bCs/>
          <w:iCs/>
          <w:sz w:val="18"/>
          <w:szCs w:val="18"/>
        </w:rPr>
      </w:pPr>
    </w:p>
    <w:p w:rsidR="00967E21" w:rsidRDefault="00967E21" w:rsidP="00007D77">
      <w:pPr>
        <w:suppressAutoHyphens w:val="0"/>
      </w:pPr>
    </w:p>
    <w:p w:rsidR="00A440BE" w:rsidRDefault="00A440BE" w:rsidP="008306A4">
      <w:pPr>
        <w:rPr>
          <w:rFonts w:ascii="Times" w:hAnsi="Times" w:cs="Segoe UI"/>
          <w:b/>
          <w:sz w:val="22"/>
          <w:szCs w:val="20"/>
          <w:highlight w:val="yellow"/>
          <w:u w:val="single"/>
        </w:rPr>
      </w:pPr>
    </w:p>
    <w:p w:rsidR="00E04906" w:rsidRDefault="00E04906" w:rsidP="008306A4">
      <w:pPr>
        <w:rPr>
          <w:rFonts w:ascii="Times" w:hAnsi="Times" w:cs="Segoe UI"/>
          <w:b/>
          <w:i/>
          <w:sz w:val="20"/>
          <w:szCs w:val="20"/>
          <w:u w:val="single"/>
        </w:rPr>
      </w:pPr>
    </w:p>
    <w:p w:rsidR="004D354C" w:rsidRDefault="004D354C" w:rsidP="008306A4">
      <w:pPr>
        <w:rPr>
          <w:rFonts w:ascii="Times" w:hAnsi="Times" w:cs="Segoe UI"/>
          <w:b/>
          <w:i/>
          <w:sz w:val="20"/>
          <w:szCs w:val="20"/>
          <w:u w:val="single"/>
        </w:rPr>
      </w:pPr>
    </w:p>
    <w:p w:rsidR="004D354C" w:rsidRDefault="004D354C" w:rsidP="008306A4">
      <w:pPr>
        <w:rPr>
          <w:rFonts w:ascii="Times" w:hAnsi="Times" w:cs="Segoe UI"/>
          <w:b/>
          <w:i/>
          <w:sz w:val="20"/>
          <w:szCs w:val="20"/>
          <w:u w:val="single"/>
        </w:rPr>
      </w:pPr>
    </w:p>
    <w:p w:rsidR="007C28E3" w:rsidRDefault="007C28E3" w:rsidP="008306A4">
      <w:pPr>
        <w:rPr>
          <w:rFonts w:ascii="Times" w:hAnsi="Times" w:cs="Segoe UI"/>
          <w:b/>
          <w:i/>
          <w:sz w:val="20"/>
          <w:szCs w:val="20"/>
          <w:u w:val="single"/>
        </w:rPr>
      </w:pPr>
    </w:p>
    <w:p w:rsidR="007C28E3" w:rsidRDefault="007C28E3" w:rsidP="008306A4">
      <w:pPr>
        <w:rPr>
          <w:rFonts w:ascii="Times" w:hAnsi="Times" w:cs="Segoe UI"/>
          <w:b/>
          <w:i/>
          <w:sz w:val="20"/>
          <w:szCs w:val="20"/>
          <w:u w:val="single"/>
        </w:rPr>
      </w:pPr>
    </w:p>
    <w:p w:rsidR="00936F24" w:rsidRDefault="00936F24" w:rsidP="008306A4">
      <w:pPr>
        <w:rPr>
          <w:rFonts w:ascii="Times" w:hAnsi="Times" w:cs="Segoe UI"/>
          <w:b/>
          <w:i/>
          <w:sz w:val="22"/>
          <w:szCs w:val="22"/>
          <w:u w:val="single"/>
        </w:rPr>
      </w:pPr>
    </w:p>
    <w:p w:rsidR="00BC5EC8" w:rsidRPr="00D30A53" w:rsidRDefault="00D30A53" w:rsidP="004E2137">
      <w:pPr>
        <w:pStyle w:val="Heading4"/>
      </w:pPr>
      <w:bookmarkStart w:id="9" w:name="_Toc510630640"/>
      <w:r w:rsidRPr="00D30A53">
        <w:t>Success</w:t>
      </w:r>
      <w:r>
        <w:t xml:space="preserve"> </w:t>
      </w:r>
      <w:r w:rsidRPr="00D30A53">
        <w:t>-</w:t>
      </w:r>
      <w:r>
        <w:t xml:space="preserve"> </w:t>
      </w:r>
      <w:r w:rsidR="00717A74" w:rsidRPr="00D30A53">
        <w:t>Request a</w:t>
      </w:r>
      <w:r w:rsidR="009C59F4">
        <w:t xml:space="preserve">nd Response Sample </w:t>
      </w:r>
      <w:bookmarkEnd w:id="9"/>
    </w:p>
    <w:p w:rsidR="00B43983" w:rsidRPr="00566E99" w:rsidRDefault="00B43983" w:rsidP="008306A4">
      <w:pPr>
        <w:rPr>
          <w:rFonts w:ascii="Times" w:hAnsi="Times" w:cs="Segoe UI"/>
          <w:sz w:val="20"/>
          <w:szCs w:val="20"/>
        </w:rPr>
      </w:pPr>
    </w:p>
    <w:tbl>
      <w:tblPr>
        <w:tblW w:w="11057" w:type="dxa"/>
        <w:tblInd w:w="-601" w:type="dxa"/>
        <w:tblLook w:val="04A0" w:firstRow="1" w:lastRow="0" w:firstColumn="1" w:lastColumn="0" w:noHBand="0" w:noVBand="1"/>
      </w:tblPr>
      <w:tblGrid>
        <w:gridCol w:w="1560"/>
        <w:gridCol w:w="4345"/>
        <w:gridCol w:w="5152"/>
      </w:tblGrid>
      <w:tr w:rsidR="00BC5EC8" w:rsidRPr="004448AD" w:rsidTr="00A84681">
        <w:trPr>
          <w:trHeight w:val="460"/>
        </w:trPr>
        <w:tc>
          <w:tcPr>
            <w:tcW w:w="156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BC5EC8" w:rsidRPr="004448AD" w:rsidRDefault="00B1111B" w:rsidP="00BC5EC8">
            <w:pPr>
              <w:suppressAutoHyphens w:val="0"/>
              <w:jc w:val="center"/>
              <w:rPr>
                <w:b/>
                <w:bCs/>
                <w:color w:val="FFFFFF" w:themeColor="background1"/>
                <w:sz w:val="18"/>
                <w:szCs w:val="18"/>
                <w:lang w:val="en-IN" w:eastAsia="en-IN"/>
              </w:rPr>
            </w:pPr>
            <w:r>
              <w:rPr>
                <w:b/>
                <w:bCs/>
                <w:color w:val="FFFFFF" w:themeColor="background1"/>
                <w:sz w:val="18"/>
                <w:szCs w:val="18"/>
                <w:lang w:val="en-IN" w:eastAsia="en-IN"/>
              </w:rPr>
              <w:t>Status</w:t>
            </w:r>
          </w:p>
        </w:tc>
        <w:tc>
          <w:tcPr>
            <w:tcW w:w="4345"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BC5EC8" w:rsidRPr="004448AD" w:rsidRDefault="00BC5EC8" w:rsidP="00BC5EC8">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Request</w:t>
            </w:r>
          </w:p>
        </w:tc>
        <w:tc>
          <w:tcPr>
            <w:tcW w:w="5152"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BC5EC8" w:rsidRPr="004448AD" w:rsidRDefault="00BC5EC8" w:rsidP="00BC5EC8">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Response</w:t>
            </w:r>
          </w:p>
        </w:tc>
      </w:tr>
      <w:tr w:rsidR="00BC5EC8" w:rsidRPr="004448AD" w:rsidTr="00A67F5E">
        <w:trPr>
          <w:trHeight w:val="4743"/>
        </w:trPr>
        <w:tc>
          <w:tcPr>
            <w:tcW w:w="1560" w:type="dxa"/>
            <w:tcBorders>
              <w:top w:val="nil"/>
              <w:left w:val="single" w:sz="4" w:space="0" w:color="auto"/>
              <w:bottom w:val="nil"/>
              <w:right w:val="single" w:sz="4" w:space="0" w:color="auto"/>
            </w:tcBorders>
            <w:shd w:val="clear" w:color="auto" w:fill="D9D9D9" w:themeFill="background1" w:themeFillShade="D9"/>
            <w:noWrap/>
            <w:vAlign w:val="center"/>
          </w:tcPr>
          <w:p w:rsidR="00BC5EC8" w:rsidRPr="004448AD" w:rsidRDefault="00B1111B" w:rsidP="00BC5EC8">
            <w:pPr>
              <w:suppressAutoHyphens w:val="0"/>
              <w:jc w:val="center"/>
              <w:rPr>
                <w:b/>
                <w:bCs/>
                <w:color w:val="000000"/>
                <w:sz w:val="18"/>
                <w:szCs w:val="18"/>
                <w:lang w:val="en-IN" w:eastAsia="en-IN"/>
              </w:rPr>
            </w:pPr>
            <w:r>
              <w:rPr>
                <w:b/>
                <w:bCs/>
                <w:color w:val="000000"/>
                <w:sz w:val="18"/>
                <w:szCs w:val="18"/>
                <w:lang w:val="en-IN" w:eastAsia="en-IN"/>
              </w:rPr>
              <w:t>Success</w:t>
            </w:r>
          </w:p>
        </w:tc>
        <w:tc>
          <w:tcPr>
            <w:tcW w:w="4345" w:type="dxa"/>
            <w:tcBorders>
              <w:top w:val="nil"/>
              <w:left w:val="nil"/>
              <w:bottom w:val="nil"/>
              <w:right w:val="single" w:sz="4" w:space="0" w:color="auto"/>
            </w:tcBorders>
            <w:shd w:val="clear" w:color="auto" w:fill="D9D9D9" w:themeFill="background1" w:themeFillShade="D9"/>
          </w:tcPr>
          <w:p w:rsidR="000B314E" w:rsidRPr="00B25B85" w:rsidRDefault="000B314E" w:rsidP="000B314E">
            <w:pPr>
              <w:rPr>
                <w:rFonts w:ascii="Century Schoolbook" w:hAnsi="Century Schoolbook"/>
                <w:i/>
                <w:color w:val="FF0000"/>
                <w:sz w:val="20"/>
                <w:szCs w:val="20"/>
              </w:rPr>
            </w:pPr>
            <w:r w:rsidRPr="00B25B85">
              <w:rPr>
                <w:rFonts w:ascii="Century Schoolbook" w:hAnsi="Century Schoolbook"/>
                <w:i/>
                <w:color w:val="FF0000"/>
                <w:sz w:val="20"/>
                <w:szCs w:val="20"/>
              </w:rPr>
              <w:t>{</w:t>
            </w:r>
          </w:p>
          <w:p w:rsidR="000B314E" w:rsidRPr="00B25B85" w:rsidRDefault="000B314E" w:rsidP="000B314E">
            <w:pPr>
              <w:rPr>
                <w:rFonts w:ascii="Century Schoolbook" w:hAnsi="Century Schoolbook"/>
                <w:i/>
                <w:color w:val="FF0000"/>
                <w:sz w:val="20"/>
                <w:szCs w:val="20"/>
              </w:rPr>
            </w:pPr>
            <w:r w:rsidRPr="00B25B85">
              <w:rPr>
                <w:rFonts w:ascii="Century Schoolbook" w:hAnsi="Century Schoolbook"/>
                <w:i/>
                <w:color w:val="FF0000"/>
                <w:sz w:val="20"/>
                <w:szCs w:val="20"/>
              </w:rPr>
              <w:t>"</w:t>
            </w:r>
            <w:r w:rsidRPr="00BC59B7">
              <w:t xml:space="preserve"> </w:t>
            </w:r>
            <w:proofErr w:type="spellStart"/>
            <w:r w:rsidRPr="00BC59B7">
              <w:rPr>
                <w:rFonts w:ascii="Century Schoolbook" w:hAnsi="Century Schoolbook"/>
                <w:i/>
                <w:color w:val="FF0000"/>
                <w:sz w:val="20"/>
                <w:szCs w:val="20"/>
              </w:rPr>
              <w:t>getAccDetails</w:t>
            </w:r>
            <w:r w:rsidRPr="00B25B85">
              <w:rPr>
                <w:rFonts w:ascii="Century Schoolbook" w:hAnsi="Century Schoolbook"/>
                <w:i/>
                <w:color w:val="FF0000"/>
                <w:sz w:val="20"/>
                <w:szCs w:val="20"/>
              </w:rPr>
              <w:t>Req</w:t>
            </w:r>
            <w:proofErr w:type="spellEnd"/>
            <w:r w:rsidRPr="00B25B85">
              <w:rPr>
                <w:rFonts w:ascii="Century Schoolbook" w:hAnsi="Century Schoolbook"/>
                <w:i/>
                <w:color w:val="FF0000"/>
                <w:sz w:val="20"/>
                <w:szCs w:val="20"/>
              </w:rPr>
              <w:t>": {</w:t>
            </w:r>
          </w:p>
          <w:p w:rsidR="000B314E" w:rsidRPr="00B25B85" w:rsidRDefault="00B1111B" w:rsidP="000B314E">
            <w:pPr>
              <w:rPr>
                <w:rFonts w:ascii="Century Schoolbook" w:hAnsi="Century Schoolbook"/>
                <w:i/>
                <w:color w:val="FF0000"/>
                <w:sz w:val="20"/>
                <w:szCs w:val="20"/>
              </w:rPr>
            </w:pPr>
            <w:r>
              <w:rPr>
                <w:rFonts w:ascii="Century Schoolbook" w:hAnsi="Century Schoolbook"/>
                <w:i/>
                <w:color w:val="FF0000"/>
                <w:sz w:val="20"/>
                <w:szCs w:val="20"/>
              </w:rPr>
              <w:tab/>
            </w:r>
            <w:r w:rsidR="000B314E" w:rsidRPr="00B25B85">
              <w:rPr>
                <w:rFonts w:ascii="Century Schoolbook" w:hAnsi="Century Schoolbook"/>
                <w:i/>
                <w:color w:val="FF0000"/>
                <w:sz w:val="20"/>
                <w:szCs w:val="20"/>
              </w:rPr>
              <w:t>"Header": {</w:t>
            </w:r>
          </w:p>
          <w:p w:rsidR="000B314E" w:rsidRPr="00B25B85" w:rsidRDefault="00B1111B" w:rsidP="000B314E">
            <w:pPr>
              <w:rPr>
                <w:rFonts w:ascii="Century Schoolbook" w:hAnsi="Century Schoolbook"/>
                <w:i/>
                <w:color w:val="FF0000"/>
                <w:sz w:val="20"/>
                <w:szCs w:val="20"/>
              </w:rPr>
            </w:pPr>
            <w:r>
              <w:rPr>
                <w:rFonts w:ascii="Century Schoolbook" w:hAnsi="Century Schoolbook"/>
                <w:i/>
                <w:color w:val="FF0000"/>
                <w:sz w:val="20"/>
                <w:szCs w:val="20"/>
              </w:rPr>
              <w:tab/>
            </w:r>
            <w:r>
              <w:rPr>
                <w:rFonts w:ascii="Century Schoolbook" w:hAnsi="Century Schoolbook"/>
                <w:i/>
                <w:color w:val="FF0000"/>
                <w:sz w:val="20"/>
                <w:szCs w:val="20"/>
              </w:rPr>
              <w:tab/>
            </w:r>
            <w:r w:rsidR="000B314E" w:rsidRPr="00B25B85">
              <w:rPr>
                <w:rFonts w:ascii="Century Schoolbook" w:hAnsi="Century Schoolbook"/>
                <w:i/>
                <w:color w:val="FF0000"/>
                <w:sz w:val="20"/>
                <w:szCs w:val="20"/>
              </w:rPr>
              <w:t>"</w:t>
            </w:r>
            <w:proofErr w:type="spellStart"/>
            <w:r w:rsidR="000B314E" w:rsidRPr="00B25B85">
              <w:rPr>
                <w:rFonts w:ascii="Century Schoolbook" w:hAnsi="Century Schoolbook"/>
                <w:i/>
                <w:color w:val="FF0000"/>
                <w:sz w:val="20"/>
                <w:szCs w:val="20"/>
              </w:rPr>
              <w:t>TranID</w:t>
            </w:r>
            <w:proofErr w:type="spellEnd"/>
            <w:r w:rsidR="000B314E" w:rsidRPr="00B25B85">
              <w:rPr>
                <w:rFonts w:ascii="Century Schoolbook" w:hAnsi="Century Schoolbook"/>
                <w:i/>
                <w:color w:val="FF0000"/>
                <w:sz w:val="20"/>
                <w:szCs w:val="20"/>
              </w:rPr>
              <w:t>": "",</w:t>
            </w:r>
          </w:p>
          <w:p w:rsidR="000B314E" w:rsidRDefault="00B1111B" w:rsidP="000B314E">
            <w:pPr>
              <w:rPr>
                <w:rFonts w:ascii="Century Schoolbook" w:hAnsi="Century Schoolbook"/>
                <w:i/>
                <w:color w:val="FF0000"/>
                <w:sz w:val="20"/>
                <w:szCs w:val="20"/>
              </w:rPr>
            </w:pPr>
            <w:r>
              <w:rPr>
                <w:rFonts w:ascii="Century Schoolbook" w:hAnsi="Century Schoolbook"/>
                <w:i/>
                <w:color w:val="FF0000"/>
                <w:sz w:val="20"/>
                <w:szCs w:val="20"/>
              </w:rPr>
              <w:tab/>
            </w:r>
            <w:r>
              <w:rPr>
                <w:rFonts w:ascii="Century Schoolbook" w:hAnsi="Century Schoolbook"/>
                <w:i/>
                <w:color w:val="FF0000"/>
                <w:sz w:val="20"/>
                <w:szCs w:val="20"/>
              </w:rPr>
              <w:tab/>
            </w:r>
            <w:r w:rsidR="000B314E" w:rsidRPr="00B25B85">
              <w:rPr>
                <w:rFonts w:ascii="Century Schoolbook" w:hAnsi="Century Schoolbook"/>
                <w:i/>
                <w:color w:val="FF0000"/>
                <w:sz w:val="20"/>
                <w:szCs w:val="20"/>
              </w:rPr>
              <w:t>"</w:t>
            </w:r>
            <w:proofErr w:type="spellStart"/>
            <w:r w:rsidR="000B314E" w:rsidRPr="00B25B85">
              <w:rPr>
                <w:rFonts w:ascii="Century Schoolbook" w:hAnsi="Century Schoolbook"/>
                <w:i/>
                <w:color w:val="FF0000"/>
                <w:sz w:val="20"/>
                <w:szCs w:val="20"/>
              </w:rPr>
              <w:t>Corp_ID</w:t>
            </w:r>
            <w:proofErr w:type="spellEnd"/>
            <w:r w:rsidR="000B314E" w:rsidRPr="00B25B85">
              <w:rPr>
                <w:rFonts w:ascii="Century Schoolbook" w:hAnsi="Century Schoolbook"/>
                <w:i/>
                <w:color w:val="FF0000"/>
                <w:sz w:val="20"/>
                <w:szCs w:val="20"/>
              </w:rPr>
              <w:t>": ""</w:t>
            </w:r>
          </w:p>
          <w:p w:rsidR="00A67F5E" w:rsidRPr="00A67F5E" w:rsidRDefault="00A67F5E" w:rsidP="00A67F5E">
            <w:pPr>
              <w:rPr>
                <w:rFonts w:ascii="Century Schoolbook" w:hAnsi="Century Schoolbook"/>
                <w:i/>
                <w:color w:val="FF0000"/>
                <w:sz w:val="20"/>
                <w:szCs w:val="20"/>
              </w:rPr>
            </w:pPr>
            <w:r>
              <w:rPr>
                <w:rFonts w:ascii="Century Schoolbook" w:hAnsi="Century Schoolbook"/>
                <w:i/>
                <w:color w:val="FF0000"/>
                <w:sz w:val="20"/>
                <w:szCs w:val="20"/>
              </w:rPr>
              <w:t xml:space="preserve">                         "</w:t>
            </w:r>
            <w:proofErr w:type="spellStart"/>
            <w:r>
              <w:rPr>
                <w:rFonts w:ascii="Century Schoolbook" w:hAnsi="Century Schoolbook"/>
                <w:i/>
                <w:color w:val="FF0000"/>
                <w:sz w:val="20"/>
                <w:szCs w:val="20"/>
              </w:rPr>
              <w:t>Maker_ID</w:t>
            </w:r>
            <w:proofErr w:type="spellEnd"/>
            <w:r>
              <w:rPr>
                <w:rFonts w:ascii="Century Schoolbook" w:hAnsi="Century Schoolbook"/>
                <w:i/>
                <w:color w:val="FF0000"/>
                <w:sz w:val="20"/>
                <w:szCs w:val="20"/>
              </w:rPr>
              <w:t xml:space="preserve">":" </w:t>
            </w:r>
            <w:r w:rsidRPr="00A67F5E">
              <w:rPr>
                <w:rFonts w:ascii="Century Schoolbook" w:hAnsi="Century Schoolbook"/>
                <w:i/>
                <w:color w:val="FF0000"/>
                <w:sz w:val="20"/>
                <w:szCs w:val="20"/>
              </w:rPr>
              <w:t>",</w:t>
            </w:r>
          </w:p>
          <w:p w:rsidR="00A67F5E" w:rsidRPr="00A67F5E" w:rsidRDefault="00A67F5E" w:rsidP="00A67F5E">
            <w:pPr>
              <w:rPr>
                <w:rFonts w:ascii="Century Schoolbook" w:hAnsi="Century Schoolbook"/>
                <w:i/>
                <w:color w:val="FF0000"/>
                <w:sz w:val="20"/>
                <w:szCs w:val="20"/>
              </w:rPr>
            </w:pPr>
            <w:r w:rsidRPr="00A67F5E">
              <w:rPr>
                <w:rFonts w:ascii="Century Schoolbook" w:hAnsi="Century Schoolbook"/>
                <w:i/>
                <w:color w:val="FF0000"/>
                <w:sz w:val="20"/>
                <w:szCs w:val="20"/>
              </w:rPr>
              <w:t xml:space="preserve">       </w:t>
            </w:r>
            <w:r>
              <w:rPr>
                <w:rFonts w:ascii="Century Schoolbook" w:hAnsi="Century Schoolbook"/>
                <w:i/>
                <w:color w:val="FF0000"/>
                <w:sz w:val="20"/>
                <w:szCs w:val="20"/>
              </w:rPr>
              <w:t xml:space="preserve">                "</w:t>
            </w:r>
            <w:proofErr w:type="spellStart"/>
            <w:r>
              <w:rPr>
                <w:rFonts w:ascii="Century Schoolbook" w:hAnsi="Century Schoolbook"/>
                <w:i/>
                <w:color w:val="FF0000"/>
                <w:sz w:val="20"/>
                <w:szCs w:val="20"/>
              </w:rPr>
              <w:t>Checker_ID</w:t>
            </w:r>
            <w:proofErr w:type="spellEnd"/>
            <w:r>
              <w:rPr>
                <w:rFonts w:ascii="Century Schoolbook" w:hAnsi="Century Schoolbook"/>
                <w:i/>
                <w:color w:val="FF0000"/>
                <w:sz w:val="20"/>
                <w:szCs w:val="20"/>
              </w:rPr>
              <w:t xml:space="preserve">":" </w:t>
            </w:r>
            <w:r w:rsidRPr="00A67F5E">
              <w:rPr>
                <w:rFonts w:ascii="Century Schoolbook" w:hAnsi="Century Schoolbook"/>
                <w:i/>
                <w:color w:val="FF0000"/>
                <w:sz w:val="20"/>
                <w:szCs w:val="20"/>
              </w:rPr>
              <w:t xml:space="preserve">",       </w:t>
            </w:r>
          </w:p>
          <w:p w:rsidR="00A67F5E" w:rsidRPr="00B25B85" w:rsidRDefault="00A67F5E" w:rsidP="00A67F5E">
            <w:pPr>
              <w:rPr>
                <w:rFonts w:ascii="Century Schoolbook" w:hAnsi="Century Schoolbook"/>
                <w:i/>
                <w:color w:val="FF0000"/>
                <w:sz w:val="20"/>
                <w:szCs w:val="20"/>
              </w:rPr>
            </w:pPr>
            <w:r w:rsidRPr="00A67F5E">
              <w:rPr>
                <w:rFonts w:ascii="Century Schoolbook" w:hAnsi="Century Schoolbook"/>
                <w:i/>
                <w:color w:val="FF0000"/>
                <w:sz w:val="20"/>
                <w:szCs w:val="20"/>
              </w:rPr>
              <w:t xml:space="preserve">       </w:t>
            </w:r>
            <w:r>
              <w:rPr>
                <w:rFonts w:ascii="Century Schoolbook" w:hAnsi="Century Schoolbook"/>
                <w:i/>
                <w:color w:val="FF0000"/>
                <w:sz w:val="20"/>
                <w:szCs w:val="20"/>
              </w:rPr>
              <w:t xml:space="preserve">               "</w:t>
            </w:r>
            <w:proofErr w:type="spellStart"/>
            <w:r>
              <w:rPr>
                <w:rFonts w:ascii="Century Schoolbook" w:hAnsi="Century Schoolbook"/>
                <w:i/>
                <w:color w:val="FF0000"/>
                <w:sz w:val="20"/>
                <w:szCs w:val="20"/>
              </w:rPr>
              <w:t>Approver_ID</w:t>
            </w:r>
            <w:proofErr w:type="spellEnd"/>
            <w:r>
              <w:rPr>
                <w:rFonts w:ascii="Century Schoolbook" w:hAnsi="Century Schoolbook"/>
                <w:i/>
                <w:color w:val="FF0000"/>
                <w:sz w:val="20"/>
                <w:szCs w:val="20"/>
              </w:rPr>
              <w:t xml:space="preserve">":" </w:t>
            </w:r>
            <w:r w:rsidRPr="00A67F5E">
              <w:rPr>
                <w:rFonts w:ascii="Century Schoolbook" w:hAnsi="Century Schoolbook"/>
                <w:i/>
                <w:color w:val="FF0000"/>
                <w:sz w:val="20"/>
                <w:szCs w:val="20"/>
              </w:rPr>
              <w:t>"</w:t>
            </w:r>
          </w:p>
          <w:p w:rsidR="000B314E" w:rsidRPr="00B25B85" w:rsidRDefault="000B314E" w:rsidP="000B314E">
            <w:pPr>
              <w:rPr>
                <w:rFonts w:ascii="Century Schoolbook" w:hAnsi="Century Schoolbook"/>
                <w:i/>
                <w:color w:val="FF0000"/>
                <w:sz w:val="20"/>
                <w:szCs w:val="20"/>
              </w:rPr>
            </w:pPr>
            <w:r w:rsidRPr="00B25B85">
              <w:rPr>
                <w:rFonts w:ascii="Century Schoolbook" w:hAnsi="Century Schoolbook"/>
                <w:i/>
                <w:color w:val="FF0000"/>
                <w:sz w:val="20"/>
                <w:szCs w:val="20"/>
              </w:rPr>
              <w:tab/>
            </w:r>
            <w:r w:rsidRPr="00B25B85">
              <w:rPr>
                <w:rFonts w:ascii="Century Schoolbook" w:hAnsi="Century Schoolbook"/>
                <w:i/>
                <w:color w:val="FF0000"/>
                <w:sz w:val="20"/>
                <w:szCs w:val="20"/>
              </w:rPr>
              <w:tab/>
              <w:t>},</w:t>
            </w:r>
          </w:p>
          <w:p w:rsidR="000B314E" w:rsidRPr="00B25B85" w:rsidRDefault="00B1111B" w:rsidP="000B314E">
            <w:pPr>
              <w:rPr>
                <w:rFonts w:ascii="Century Schoolbook" w:hAnsi="Century Schoolbook"/>
                <w:i/>
                <w:color w:val="FF0000"/>
                <w:sz w:val="20"/>
                <w:szCs w:val="20"/>
              </w:rPr>
            </w:pPr>
            <w:r>
              <w:rPr>
                <w:rFonts w:ascii="Century Schoolbook" w:hAnsi="Century Schoolbook"/>
                <w:i/>
                <w:color w:val="FF0000"/>
                <w:sz w:val="20"/>
                <w:szCs w:val="20"/>
              </w:rPr>
              <w:tab/>
            </w:r>
            <w:r w:rsidR="000B314E" w:rsidRPr="00B25B85">
              <w:rPr>
                <w:rFonts w:ascii="Century Schoolbook" w:hAnsi="Century Schoolbook"/>
                <w:i/>
                <w:color w:val="FF0000"/>
                <w:sz w:val="20"/>
                <w:szCs w:val="20"/>
              </w:rPr>
              <w:t>"Body": {</w:t>
            </w:r>
          </w:p>
          <w:p w:rsidR="000B314E" w:rsidRPr="006B59EA" w:rsidRDefault="00B1111B" w:rsidP="000B314E">
            <w:r>
              <w:rPr>
                <w:rFonts w:ascii="Century Schoolbook" w:hAnsi="Century Schoolbook"/>
                <w:i/>
                <w:color w:val="FF0000"/>
                <w:sz w:val="20"/>
                <w:szCs w:val="20"/>
              </w:rPr>
              <w:tab/>
            </w:r>
            <w:r w:rsidR="000B314E">
              <w:rPr>
                <w:rFonts w:ascii="Century Schoolbook" w:hAnsi="Century Schoolbook"/>
                <w:i/>
                <w:color w:val="FF0000"/>
                <w:sz w:val="20"/>
                <w:szCs w:val="20"/>
              </w:rPr>
              <w:t>“</w:t>
            </w:r>
            <w:proofErr w:type="spellStart"/>
            <w:r w:rsidR="007A46C8">
              <w:rPr>
                <w:rFonts w:ascii="Century Schoolbook" w:hAnsi="Century Schoolbook"/>
                <w:i/>
                <w:color w:val="FF0000"/>
                <w:sz w:val="20"/>
                <w:szCs w:val="20"/>
              </w:rPr>
              <w:t>AccNo</w:t>
            </w:r>
            <w:proofErr w:type="spellEnd"/>
            <w:r w:rsidR="000B314E">
              <w:rPr>
                <w:rFonts w:ascii="Century Schoolbook" w:hAnsi="Century Schoolbook"/>
                <w:i/>
                <w:color w:val="FF0000"/>
                <w:sz w:val="20"/>
                <w:szCs w:val="20"/>
              </w:rPr>
              <w:t xml:space="preserve">”: </w:t>
            </w:r>
            <w:r w:rsidR="00220FAB">
              <w:rPr>
                <w:rFonts w:ascii="Century Schoolbook" w:hAnsi="Century Schoolbook"/>
                <w:i/>
                <w:color w:val="FF0000"/>
                <w:sz w:val="20"/>
                <w:szCs w:val="20"/>
              </w:rPr>
              <w:t>“</w:t>
            </w:r>
            <w:r w:rsidR="00DA3383" w:rsidRPr="00DA3383">
              <w:rPr>
                <w:rFonts w:ascii="Century Schoolbook" w:hAnsi="Century Schoolbook"/>
                <w:i/>
                <w:color w:val="FF0000"/>
                <w:sz w:val="20"/>
                <w:szCs w:val="20"/>
              </w:rPr>
              <w:t>409000110584</w:t>
            </w:r>
            <w:r w:rsidR="00220FAB">
              <w:rPr>
                <w:rFonts w:ascii="Century Schoolbook" w:hAnsi="Century Schoolbook"/>
                <w:i/>
                <w:color w:val="FF0000"/>
                <w:sz w:val="20"/>
                <w:szCs w:val="20"/>
              </w:rPr>
              <w:t>”,</w:t>
            </w:r>
          </w:p>
          <w:p w:rsidR="00220FAB" w:rsidRDefault="000B314E" w:rsidP="000B314E">
            <w:pPr>
              <w:rPr>
                <w:rFonts w:ascii="Century Schoolbook" w:hAnsi="Century Schoolbook"/>
                <w:i/>
                <w:color w:val="FF0000"/>
                <w:sz w:val="20"/>
                <w:szCs w:val="20"/>
              </w:rPr>
            </w:pPr>
            <w:r w:rsidRPr="00B25B85">
              <w:rPr>
                <w:rFonts w:ascii="Century Schoolbook" w:hAnsi="Century Schoolbook"/>
                <w:i/>
                <w:color w:val="FF0000"/>
                <w:sz w:val="20"/>
                <w:szCs w:val="20"/>
              </w:rPr>
              <w:tab/>
            </w:r>
            <w:r w:rsidR="00220FAB">
              <w:rPr>
                <w:rFonts w:ascii="Century Schoolbook" w:hAnsi="Century Schoolbook"/>
                <w:i/>
                <w:color w:val="FF0000"/>
                <w:sz w:val="20"/>
                <w:szCs w:val="20"/>
              </w:rPr>
              <w:t>“IFSC”:”RATN000001”</w:t>
            </w:r>
          </w:p>
          <w:p w:rsidR="000B314E" w:rsidRPr="00B25B85" w:rsidRDefault="000B314E" w:rsidP="000B314E">
            <w:pPr>
              <w:rPr>
                <w:rFonts w:ascii="Century Schoolbook" w:hAnsi="Century Schoolbook"/>
                <w:i/>
                <w:color w:val="FF0000"/>
                <w:sz w:val="20"/>
                <w:szCs w:val="20"/>
              </w:rPr>
            </w:pPr>
            <w:r w:rsidRPr="00B25B85">
              <w:rPr>
                <w:rFonts w:ascii="Century Schoolbook" w:hAnsi="Century Schoolbook"/>
                <w:i/>
                <w:color w:val="FF0000"/>
                <w:sz w:val="20"/>
                <w:szCs w:val="20"/>
              </w:rPr>
              <w:tab/>
              <w:t>}</w:t>
            </w:r>
          </w:p>
          <w:p w:rsidR="000B314E" w:rsidRPr="00B25B85" w:rsidRDefault="000B314E" w:rsidP="000B314E">
            <w:pPr>
              <w:rPr>
                <w:rFonts w:ascii="Century Schoolbook" w:hAnsi="Century Schoolbook"/>
                <w:i/>
                <w:color w:val="FF0000"/>
                <w:sz w:val="20"/>
                <w:szCs w:val="20"/>
              </w:rPr>
            </w:pPr>
            <w:r w:rsidRPr="00B25B85">
              <w:rPr>
                <w:rFonts w:ascii="Century Schoolbook" w:hAnsi="Century Schoolbook"/>
                <w:i/>
                <w:color w:val="FF0000"/>
                <w:sz w:val="20"/>
                <w:szCs w:val="20"/>
              </w:rPr>
              <w:tab/>
              <w:t>}</w:t>
            </w:r>
          </w:p>
          <w:p w:rsidR="000B314E" w:rsidRDefault="000B314E" w:rsidP="000B314E">
            <w:pPr>
              <w:rPr>
                <w:rFonts w:ascii="Century Schoolbook" w:hAnsi="Century Schoolbook"/>
                <w:i/>
                <w:color w:val="FF0000"/>
                <w:sz w:val="20"/>
                <w:szCs w:val="20"/>
              </w:rPr>
            </w:pPr>
            <w:r w:rsidRPr="00B25B85">
              <w:rPr>
                <w:rFonts w:ascii="Century Schoolbook" w:hAnsi="Century Schoolbook"/>
                <w:i/>
                <w:color w:val="FF0000"/>
                <w:sz w:val="20"/>
                <w:szCs w:val="20"/>
              </w:rPr>
              <w:t>}</w:t>
            </w:r>
          </w:p>
          <w:p w:rsidR="00BC5EC8" w:rsidRPr="004448AD" w:rsidRDefault="00BC5EC8" w:rsidP="00301602">
            <w:pPr>
              <w:suppressAutoHyphens w:val="0"/>
              <w:rPr>
                <w:bCs/>
                <w:color w:val="000000"/>
                <w:sz w:val="18"/>
                <w:szCs w:val="18"/>
                <w:lang w:val="en-IN" w:eastAsia="en-IN"/>
              </w:rPr>
            </w:pPr>
          </w:p>
        </w:tc>
        <w:tc>
          <w:tcPr>
            <w:tcW w:w="5152" w:type="dxa"/>
            <w:tcBorders>
              <w:top w:val="nil"/>
              <w:left w:val="nil"/>
              <w:bottom w:val="nil"/>
              <w:right w:val="single" w:sz="4" w:space="0" w:color="auto"/>
            </w:tcBorders>
            <w:shd w:val="clear" w:color="auto" w:fill="D9D9D9" w:themeFill="background1" w:themeFillShade="D9"/>
          </w:tcPr>
          <w:p w:rsidR="00375058" w:rsidRPr="00375058" w:rsidRDefault="00375058" w:rsidP="00375058">
            <w:pPr>
              <w:pStyle w:val="Heading2"/>
              <w:spacing w:before="0"/>
              <w:rPr>
                <w:rFonts w:ascii="Times" w:hAnsi="Times" w:cs="Century Schoolbook L;Times New"/>
                <w:b w:val="0"/>
                <w:color w:val="FF0000"/>
                <w:sz w:val="20"/>
                <w:szCs w:val="20"/>
              </w:rPr>
            </w:pPr>
            <w:r w:rsidRPr="00375058">
              <w:rPr>
                <w:rFonts w:ascii="Times" w:hAnsi="Times" w:cs="Century Schoolbook L;Times New"/>
                <w:b w:val="0"/>
                <w:color w:val="FF0000"/>
                <w:sz w:val="20"/>
                <w:szCs w:val="20"/>
              </w:rPr>
              <w:t>{"</w:t>
            </w:r>
            <w:proofErr w:type="spellStart"/>
            <w:r w:rsidRPr="00375058">
              <w:rPr>
                <w:rFonts w:ascii="Times" w:hAnsi="Times" w:cs="Century Schoolbook L;Times New"/>
                <w:b w:val="0"/>
                <w:color w:val="FF0000"/>
                <w:sz w:val="20"/>
                <w:szCs w:val="20"/>
              </w:rPr>
              <w:t>getAccDetailsRes</w:t>
            </w:r>
            <w:proofErr w:type="spellEnd"/>
            <w:r w:rsidRPr="00375058">
              <w:rPr>
                <w:rFonts w:ascii="Times" w:hAnsi="Times" w:cs="Century Schoolbook L;Times New"/>
                <w:b w:val="0"/>
                <w:color w:val="FF0000"/>
                <w:sz w:val="20"/>
                <w:szCs w:val="20"/>
              </w:rPr>
              <w:t>": {</w:t>
            </w:r>
          </w:p>
          <w:p w:rsidR="00375058" w:rsidRPr="00375058" w:rsidRDefault="00375058" w:rsidP="00375058">
            <w:pPr>
              <w:pStyle w:val="Heading2"/>
              <w:spacing w:before="0"/>
              <w:rPr>
                <w:rFonts w:ascii="Times" w:hAnsi="Times" w:cs="Century Schoolbook L;Times New"/>
                <w:b w:val="0"/>
                <w:color w:val="FF0000"/>
                <w:sz w:val="20"/>
                <w:szCs w:val="20"/>
              </w:rPr>
            </w:pPr>
            <w:r w:rsidRPr="00375058">
              <w:rPr>
                <w:rFonts w:ascii="Times" w:hAnsi="Times" w:cs="Century Schoolbook L;Times New"/>
                <w:b w:val="0"/>
                <w:color w:val="FF0000"/>
                <w:sz w:val="20"/>
                <w:szCs w:val="20"/>
              </w:rPr>
              <w:t xml:space="preserve">   "Header":    {</w:t>
            </w:r>
          </w:p>
          <w:p w:rsidR="00375058" w:rsidRPr="00375058" w:rsidRDefault="00375058" w:rsidP="00375058">
            <w:pPr>
              <w:pStyle w:val="Heading2"/>
              <w:spacing w:before="0"/>
              <w:rPr>
                <w:rFonts w:ascii="Times" w:hAnsi="Times" w:cs="Century Schoolbook L;Times New"/>
                <w:b w:val="0"/>
                <w:color w:val="FF0000"/>
                <w:sz w:val="20"/>
                <w:szCs w:val="20"/>
              </w:rPr>
            </w:pPr>
            <w:r w:rsidRPr="00375058">
              <w:rPr>
                <w:rFonts w:ascii="Times" w:hAnsi="Times" w:cs="Century Schoolbook L;Times New"/>
                <w:b w:val="0"/>
                <w:color w:val="FF0000"/>
                <w:sz w:val="20"/>
                <w:szCs w:val="20"/>
              </w:rPr>
              <w:t xml:space="preserve">      "</w:t>
            </w:r>
            <w:proofErr w:type="spellStart"/>
            <w:r w:rsidRPr="00375058">
              <w:rPr>
                <w:rFonts w:ascii="Times" w:hAnsi="Times" w:cs="Century Schoolbook L;Times New"/>
                <w:b w:val="0"/>
                <w:color w:val="FF0000"/>
                <w:sz w:val="20"/>
                <w:szCs w:val="20"/>
              </w:rPr>
              <w:t>TranID</w:t>
            </w:r>
            <w:proofErr w:type="spellEnd"/>
            <w:r w:rsidRPr="00375058">
              <w:rPr>
                <w:rFonts w:ascii="Times" w:hAnsi="Times" w:cs="Century Schoolbook L;Times New"/>
                <w:b w:val="0"/>
                <w:color w:val="FF0000"/>
                <w:sz w:val="20"/>
                <w:szCs w:val="20"/>
              </w:rPr>
              <w:t>": "HBSDDBH1",</w:t>
            </w:r>
          </w:p>
          <w:p w:rsidR="00375058" w:rsidRDefault="00375058" w:rsidP="00375058">
            <w:pPr>
              <w:pStyle w:val="Heading2"/>
              <w:spacing w:before="0"/>
              <w:rPr>
                <w:rFonts w:ascii="Times" w:hAnsi="Times" w:cs="Century Schoolbook L;Times New"/>
                <w:b w:val="0"/>
                <w:color w:val="FF0000"/>
                <w:sz w:val="20"/>
                <w:szCs w:val="20"/>
              </w:rPr>
            </w:pPr>
            <w:r w:rsidRPr="00375058">
              <w:rPr>
                <w:rFonts w:ascii="Times" w:hAnsi="Times" w:cs="Century Schoolbook L;Times New"/>
                <w:b w:val="0"/>
                <w:color w:val="FF0000"/>
                <w:sz w:val="20"/>
                <w:szCs w:val="20"/>
              </w:rPr>
              <w:t xml:space="preserve">      "</w:t>
            </w:r>
            <w:proofErr w:type="spellStart"/>
            <w:r w:rsidRPr="00375058">
              <w:rPr>
                <w:rFonts w:ascii="Times" w:hAnsi="Times" w:cs="Century Schoolbook L;Times New"/>
                <w:b w:val="0"/>
                <w:color w:val="FF0000"/>
                <w:sz w:val="20"/>
                <w:szCs w:val="20"/>
              </w:rPr>
              <w:t>CorpID</w:t>
            </w:r>
            <w:proofErr w:type="spellEnd"/>
            <w:r w:rsidRPr="00375058">
              <w:rPr>
                <w:rFonts w:ascii="Times" w:hAnsi="Times" w:cs="Century Schoolbook L;Times New"/>
                <w:b w:val="0"/>
                <w:color w:val="FF0000"/>
                <w:sz w:val="20"/>
                <w:szCs w:val="20"/>
              </w:rPr>
              <w:t>": "PHONEPE",</w:t>
            </w:r>
          </w:p>
          <w:p w:rsidR="006C6636" w:rsidRPr="00A67F5E" w:rsidRDefault="006C6636" w:rsidP="006C6636">
            <w:pPr>
              <w:rPr>
                <w:rFonts w:ascii="Century Schoolbook" w:hAnsi="Century Schoolbook"/>
                <w:i/>
                <w:color w:val="FF0000"/>
                <w:sz w:val="20"/>
                <w:szCs w:val="20"/>
              </w:rPr>
            </w:pPr>
            <w:r>
              <w:rPr>
                <w:rFonts w:ascii="Century Schoolbook" w:hAnsi="Century Schoolbook"/>
                <w:i/>
                <w:color w:val="FF0000"/>
                <w:sz w:val="20"/>
                <w:szCs w:val="20"/>
              </w:rPr>
              <w:t xml:space="preserve">     "</w:t>
            </w:r>
            <w:proofErr w:type="spellStart"/>
            <w:r>
              <w:rPr>
                <w:rFonts w:ascii="Century Schoolbook" w:hAnsi="Century Schoolbook"/>
                <w:i/>
                <w:color w:val="FF0000"/>
                <w:sz w:val="20"/>
                <w:szCs w:val="20"/>
              </w:rPr>
              <w:t>Maker_ID</w:t>
            </w:r>
            <w:proofErr w:type="spellEnd"/>
            <w:r>
              <w:rPr>
                <w:rFonts w:ascii="Century Schoolbook" w:hAnsi="Century Schoolbook"/>
                <w:i/>
                <w:color w:val="FF0000"/>
                <w:sz w:val="20"/>
                <w:szCs w:val="20"/>
              </w:rPr>
              <w:t xml:space="preserve">":" </w:t>
            </w:r>
            <w:r w:rsidRPr="00A67F5E">
              <w:rPr>
                <w:rFonts w:ascii="Century Schoolbook" w:hAnsi="Century Schoolbook"/>
                <w:i/>
                <w:color w:val="FF0000"/>
                <w:sz w:val="20"/>
                <w:szCs w:val="20"/>
              </w:rPr>
              <w:t>",</w:t>
            </w:r>
          </w:p>
          <w:p w:rsidR="006C6636" w:rsidRPr="00A67F5E" w:rsidRDefault="006C6636" w:rsidP="006C6636">
            <w:pPr>
              <w:rPr>
                <w:rFonts w:ascii="Century Schoolbook" w:hAnsi="Century Schoolbook"/>
                <w:i/>
                <w:color w:val="FF0000"/>
                <w:sz w:val="20"/>
                <w:szCs w:val="20"/>
              </w:rPr>
            </w:pPr>
            <w:r>
              <w:rPr>
                <w:rFonts w:ascii="Century Schoolbook" w:hAnsi="Century Schoolbook"/>
                <w:i/>
                <w:color w:val="FF0000"/>
                <w:sz w:val="20"/>
                <w:szCs w:val="20"/>
              </w:rPr>
              <w:t xml:space="preserve">     "</w:t>
            </w:r>
            <w:proofErr w:type="spellStart"/>
            <w:r>
              <w:rPr>
                <w:rFonts w:ascii="Century Schoolbook" w:hAnsi="Century Schoolbook"/>
                <w:i/>
                <w:color w:val="FF0000"/>
                <w:sz w:val="20"/>
                <w:szCs w:val="20"/>
              </w:rPr>
              <w:t>Checker_ID</w:t>
            </w:r>
            <w:proofErr w:type="spellEnd"/>
            <w:r>
              <w:rPr>
                <w:rFonts w:ascii="Century Schoolbook" w:hAnsi="Century Schoolbook"/>
                <w:i/>
                <w:color w:val="FF0000"/>
                <w:sz w:val="20"/>
                <w:szCs w:val="20"/>
              </w:rPr>
              <w:t xml:space="preserve">":" </w:t>
            </w:r>
            <w:r w:rsidRPr="00A67F5E">
              <w:rPr>
                <w:rFonts w:ascii="Century Schoolbook" w:hAnsi="Century Schoolbook"/>
                <w:i/>
                <w:color w:val="FF0000"/>
                <w:sz w:val="20"/>
                <w:szCs w:val="20"/>
              </w:rPr>
              <w:t xml:space="preserve">",       </w:t>
            </w:r>
          </w:p>
          <w:p w:rsidR="006C6636" w:rsidRPr="0037760E" w:rsidRDefault="006C6636" w:rsidP="006C6636">
            <w:pPr>
              <w:rPr>
                <w:rFonts w:ascii="Century Schoolbook" w:hAnsi="Century Schoolbook"/>
                <w:i/>
                <w:color w:val="FF0000"/>
                <w:sz w:val="20"/>
                <w:szCs w:val="20"/>
              </w:rPr>
            </w:pPr>
            <w:r>
              <w:rPr>
                <w:rFonts w:ascii="Century Schoolbook" w:hAnsi="Century Schoolbook"/>
                <w:i/>
                <w:color w:val="FF0000"/>
                <w:sz w:val="20"/>
                <w:szCs w:val="20"/>
              </w:rPr>
              <w:t xml:space="preserve">    "</w:t>
            </w:r>
            <w:proofErr w:type="spellStart"/>
            <w:r>
              <w:rPr>
                <w:rFonts w:ascii="Century Schoolbook" w:hAnsi="Century Schoolbook"/>
                <w:i/>
                <w:color w:val="FF0000"/>
                <w:sz w:val="20"/>
                <w:szCs w:val="20"/>
              </w:rPr>
              <w:t>Approver_ID</w:t>
            </w:r>
            <w:proofErr w:type="spellEnd"/>
            <w:r>
              <w:rPr>
                <w:rFonts w:ascii="Century Schoolbook" w:hAnsi="Century Schoolbook"/>
                <w:i/>
                <w:color w:val="FF0000"/>
                <w:sz w:val="20"/>
                <w:szCs w:val="20"/>
              </w:rPr>
              <w:t xml:space="preserve">":" </w:t>
            </w:r>
            <w:r w:rsidRPr="00A67F5E">
              <w:rPr>
                <w:rFonts w:ascii="Century Schoolbook" w:hAnsi="Century Schoolbook"/>
                <w:i/>
                <w:color w:val="FF0000"/>
                <w:sz w:val="20"/>
                <w:szCs w:val="20"/>
              </w:rPr>
              <w:t>"</w:t>
            </w:r>
          </w:p>
          <w:p w:rsidR="00E416DF" w:rsidRPr="00E416DF" w:rsidRDefault="00E416DF" w:rsidP="00E416DF">
            <w:r>
              <w:rPr>
                <w:rFonts w:ascii="Times" w:hAnsi="Times" w:cs="Century Schoolbook L;Times New"/>
                <w:color w:val="FF0000"/>
                <w:sz w:val="20"/>
                <w:szCs w:val="20"/>
              </w:rPr>
              <w:t xml:space="preserve">       </w:t>
            </w:r>
            <w:r w:rsidRPr="00375058">
              <w:rPr>
                <w:rFonts w:ascii="Times" w:hAnsi="Times" w:cs="Century Schoolbook L;Times New"/>
                <w:color w:val="FF0000"/>
                <w:sz w:val="20"/>
                <w:szCs w:val="20"/>
              </w:rPr>
              <w:t>"Status": "SUCCESS",</w:t>
            </w:r>
          </w:p>
          <w:p w:rsidR="00375058" w:rsidRPr="00375058" w:rsidRDefault="00375058" w:rsidP="00375058">
            <w:pPr>
              <w:pStyle w:val="Heading2"/>
              <w:spacing w:before="0"/>
              <w:rPr>
                <w:rFonts w:ascii="Times" w:hAnsi="Times" w:cs="Century Schoolbook L;Times New"/>
                <w:b w:val="0"/>
                <w:color w:val="FF0000"/>
                <w:sz w:val="20"/>
                <w:szCs w:val="20"/>
              </w:rPr>
            </w:pPr>
            <w:r w:rsidRPr="00375058">
              <w:rPr>
                <w:rFonts w:ascii="Times" w:hAnsi="Times" w:cs="Century Schoolbook L;Times New"/>
                <w:b w:val="0"/>
                <w:color w:val="FF0000"/>
                <w:sz w:val="20"/>
                <w:szCs w:val="20"/>
              </w:rPr>
              <w:t xml:space="preserve">      "</w:t>
            </w:r>
            <w:proofErr w:type="spellStart"/>
            <w:r w:rsidRPr="00375058">
              <w:rPr>
                <w:rFonts w:ascii="Times" w:hAnsi="Times" w:cs="Century Schoolbook L;Times New"/>
                <w:b w:val="0"/>
                <w:color w:val="FF0000"/>
                <w:sz w:val="20"/>
                <w:szCs w:val="20"/>
              </w:rPr>
              <w:t>RequestTime</w:t>
            </w:r>
            <w:proofErr w:type="spellEnd"/>
            <w:r w:rsidRPr="00375058">
              <w:rPr>
                <w:rFonts w:ascii="Times" w:hAnsi="Times" w:cs="Century Schoolbook L;Times New"/>
                <w:b w:val="0"/>
                <w:color w:val="FF0000"/>
                <w:sz w:val="20"/>
                <w:szCs w:val="20"/>
              </w:rPr>
              <w:t>": "2018-05-02 18:59:52.021335"</w:t>
            </w:r>
          </w:p>
          <w:p w:rsidR="00375058" w:rsidRPr="00375058" w:rsidRDefault="00375058" w:rsidP="00375058">
            <w:pPr>
              <w:pStyle w:val="Heading2"/>
              <w:spacing w:before="0"/>
              <w:rPr>
                <w:rFonts w:ascii="Times" w:hAnsi="Times" w:cs="Century Schoolbook L;Times New"/>
                <w:b w:val="0"/>
                <w:color w:val="FF0000"/>
                <w:sz w:val="20"/>
                <w:szCs w:val="20"/>
              </w:rPr>
            </w:pPr>
            <w:r w:rsidRPr="00375058">
              <w:rPr>
                <w:rFonts w:ascii="Times" w:hAnsi="Times" w:cs="Century Schoolbook L;Times New"/>
                <w:b w:val="0"/>
                <w:color w:val="FF0000"/>
                <w:sz w:val="20"/>
                <w:szCs w:val="20"/>
              </w:rPr>
              <w:t xml:space="preserve">   },</w:t>
            </w:r>
          </w:p>
          <w:p w:rsidR="00375058" w:rsidRPr="00375058" w:rsidRDefault="00375058" w:rsidP="00375058">
            <w:pPr>
              <w:pStyle w:val="Heading2"/>
              <w:spacing w:before="0"/>
              <w:rPr>
                <w:rFonts w:ascii="Times" w:hAnsi="Times" w:cs="Century Schoolbook L;Times New"/>
                <w:b w:val="0"/>
                <w:color w:val="FF0000"/>
                <w:sz w:val="20"/>
                <w:szCs w:val="20"/>
              </w:rPr>
            </w:pPr>
            <w:r w:rsidRPr="00375058">
              <w:rPr>
                <w:rFonts w:ascii="Times" w:hAnsi="Times" w:cs="Century Schoolbook L;Times New"/>
                <w:b w:val="0"/>
                <w:color w:val="FF0000"/>
                <w:sz w:val="20"/>
                <w:szCs w:val="20"/>
              </w:rPr>
              <w:t xml:space="preserve">   "Body":    {</w:t>
            </w:r>
          </w:p>
          <w:p w:rsidR="00375058" w:rsidRPr="00375058" w:rsidRDefault="00375058" w:rsidP="00375058">
            <w:pPr>
              <w:pStyle w:val="Heading2"/>
              <w:spacing w:before="0"/>
              <w:rPr>
                <w:rFonts w:ascii="Times" w:hAnsi="Times" w:cs="Century Schoolbook L;Times New"/>
                <w:b w:val="0"/>
                <w:color w:val="FF0000"/>
                <w:sz w:val="20"/>
                <w:szCs w:val="20"/>
              </w:rPr>
            </w:pPr>
            <w:r w:rsidRPr="00375058">
              <w:rPr>
                <w:rFonts w:ascii="Times" w:hAnsi="Times" w:cs="Century Schoolbook L;Times New"/>
                <w:b w:val="0"/>
                <w:color w:val="FF0000"/>
                <w:sz w:val="20"/>
                <w:szCs w:val="20"/>
              </w:rPr>
              <w:t xml:space="preserve">      "</w:t>
            </w:r>
            <w:proofErr w:type="spellStart"/>
            <w:r w:rsidRPr="00375058">
              <w:rPr>
                <w:rFonts w:ascii="Times" w:hAnsi="Times" w:cs="Century Schoolbook L;Times New"/>
                <w:b w:val="0"/>
                <w:color w:val="FF0000"/>
                <w:sz w:val="20"/>
                <w:szCs w:val="20"/>
              </w:rPr>
              <w:t>AccNo</w:t>
            </w:r>
            <w:proofErr w:type="spellEnd"/>
            <w:r w:rsidRPr="00375058">
              <w:rPr>
                <w:rFonts w:ascii="Times" w:hAnsi="Times" w:cs="Century Schoolbook L;Times New"/>
                <w:b w:val="0"/>
                <w:color w:val="FF0000"/>
                <w:sz w:val="20"/>
                <w:szCs w:val="20"/>
              </w:rPr>
              <w:t>": "409000110584",</w:t>
            </w:r>
          </w:p>
          <w:p w:rsidR="00375058" w:rsidRPr="00375058" w:rsidRDefault="00E416DF" w:rsidP="00375058">
            <w:pPr>
              <w:pStyle w:val="Heading2"/>
              <w:spacing w:before="0"/>
              <w:rPr>
                <w:rFonts w:ascii="Times" w:hAnsi="Times" w:cs="Century Schoolbook L;Times New"/>
                <w:b w:val="0"/>
                <w:color w:val="FF0000"/>
                <w:sz w:val="20"/>
                <w:szCs w:val="20"/>
              </w:rPr>
            </w:pPr>
            <w:r>
              <w:rPr>
                <w:rFonts w:ascii="Times" w:hAnsi="Times" w:cs="Century Schoolbook L;Times New"/>
                <w:b w:val="0"/>
                <w:color w:val="FF0000"/>
                <w:sz w:val="20"/>
                <w:szCs w:val="20"/>
              </w:rPr>
              <w:t xml:space="preserve">    </w:t>
            </w:r>
            <w:r w:rsidR="00375058" w:rsidRPr="00375058">
              <w:rPr>
                <w:rFonts w:ascii="Times" w:hAnsi="Times" w:cs="Century Schoolbook L;Times New"/>
                <w:b w:val="0"/>
                <w:color w:val="FF0000"/>
                <w:sz w:val="20"/>
                <w:szCs w:val="20"/>
              </w:rPr>
              <w:t xml:space="preserve">  "</w:t>
            </w:r>
            <w:proofErr w:type="spellStart"/>
            <w:r w:rsidR="00375058" w:rsidRPr="00375058">
              <w:rPr>
                <w:rFonts w:ascii="Times" w:hAnsi="Times" w:cs="Century Schoolbook L;Times New"/>
                <w:b w:val="0"/>
                <w:color w:val="FF0000"/>
                <w:sz w:val="20"/>
                <w:szCs w:val="20"/>
              </w:rPr>
              <w:t>CustName</w:t>
            </w:r>
            <w:proofErr w:type="spellEnd"/>
            <w:r w:rsidR="00375058" w:rsidRPr="00375058">
              <w:rPr>
                <w:rFonts w:ascii="Times" w:hAnsi="Times" w:cs="Century Schoolbook L;Times New"/>
                <w:b w:val="0"/>
                <w:color w:val="FF0000"/>
                <w:sz w:val="20"/>
                <w:szCs w:val="20"/>
              </w:rPr>
              <w:t>": "KAJOL9846 M DEVGN",</w:t>
            </w:r>
          </w:p>
          <w:p w:rsidR="00375058" w:rsidRPr="00375058" w:rsidRDefault="00375058" w:rsidP="00375058">
            <w:pPr>
              <w:pStyle w:val="Heading2"/>
              <w:spacing w:before="0"/>
              <w:rPr>
                <w:rFonts w:ascii="Times" w:hAnsi="Times" w:cs="Century Schoolbook L;Times New"/>
                <w:b w:val="0"/>
                <w:color w:val="FF0000"/>
                <w:sz w:val="20"/>
                <w:szCs w:val="20"/>
              </w:rPr>
            </w:pPr>
            <w:r w:rsidRPr="00375058">
              <w:rPr>
                <w:rFonts w:ascii="Times" w:hAnsi="Times" w:cs="Century Schoolbook L;Times New"/>
                <w:b w:val="0"/>
                <w:color w:val="FF0000"/>
                <w:sz w:val="20"/>
                <w:szCs w:val="20"/>
              </w:rPr>
              <w:t xml:space="preserve">      "</w:t>
            </w:r>
            <w:proofErr w:type="spellStart"/>
            <w:r w:rsidRPr="00375058">
              <w:rPr>
                <w:rFonts w:ascii="Times" w:hAnsi="Times" w:cs="Century Schoolbook L;Times New"/>
                <w:b w:val="0"/>
                <w:color w:val="FF0000"/>
                <w:sz w:val="20"/>
                <w:szCs w:val="20"/>
              </w:rPr>
              <w:t>TypeOfAccnt</w:t>
            </w:r>
            <w:proofErr w:type="spellEnd"/>
            <w:r w:rsidRPr="00375058">
              <w:rPr>
                <w:rFonts w:ascii="Times" w:hAnsi="Times" w:cs="Century Schoolbook L;Times New"/>
                <w:b w:val="0"/>
                <w:color w:val="FF0000"/>
                <w:sz w:val="20"/>
                <w:szCs w:val="20"/>
              </w:rPr>
              <w:t>": "INDIVIDUAL",</w:t>
            </w:r>
          </w:p>
          <w:p w:rsidR="00375058" w:rsidRPr="00375058" w:rsidRDefault="00375058" w:rsidP="00375058">
            <w:pPr>
              <w:pStyle w:val="Heading2"/>
              <w:spacing w:before="0"/>
              <w:rPr>
                <w:rFonts w:ascii="Times" w:hAnsi="Times" w:cs="Century Schoolbook L;Times New"/>
                <w:b w:val="0"/>
                <w:color w:val="FF0000"/>
                <w:sz w:val="20"/>
                <w:szCs w:val="20"/>
              </w:rPr>
            </w:pPr>
            <w:r w:rsidRPr="00375058">
              <w:rPr>
                <w:rFonts w:ascii="Times" w:hAnsi="Times" w:cs="Century Schoolbook L;Times New"/>
                <w:b w:val="0"/>
                <w:color w:val="FF0000"/>
                <w:sz w:val="20"/>
                <w:szCs w:val="20"/>
              </w:rPr>
              <w:t xml:space="preserve">      "</w:t>
            </w:r>
            <w:proofErr w:type="spellStart"/>
            <w:r w:rsidRPr="00375058">
              <w:rPr>
                <w:rFonts w:ascii="Times" w:hAnsi="Times" w:cs="Century Schoolbook L;Times New"/>
                <w:b w:val="0"/>
                <w:color w:val="FF0000"/>
                <w:sz w:val="20"/>
                <w:szCs w:val="20"/>
              </w:rPr>
              <w:t>AccountStatus</w:t>
            </w:r>
            <w:proofErr w:type="spellEnd"/>
            <w:r w:rsidRPr="00375058">
              <w:rPr>
                <w:rFonts w:ascii="Times" w:hAnsi="Times" w:cs="Century Schoolbook L;Times New"/>
                <w:b w:val="0"/>
                <w:color w:val="FF0000"/>
                <w:sz w:val="20"/>
                <w:szCs w:val="20"/>
              </w:rPr>
              <w:t>": "A",</w:t>
            </w:r>
          </w:p>
          <w:p w:rsidR="00375058" w:rsidRPr="00375058" w:rsidRDefault="00375058" w:rsidP="00375058">
            <w:pPr>
              <w:pStyle w:val="Heading2"/>
              <w:spacing w:before="0"/>
              <w:rPr>
                <w:rFonts w:ascii="Times" w:hAnsi="Times" w:cs="Century Schoolbook L;Times New"/>
                <w:b w:val="0"/>
                <w:color w:val="FF0000"/>
                <w:sz w:val="20"/>
                <w:szCs w:val="20"/>
              </w:rPr>
            </w:pPr>
            <w:r w:rsidRPr="00375058">
              <w:rPr>
                <w:rFonts w:ascii="Times" w:hAnsi="Times" w:cs="Century Schoolbook L;Times New"/>
                <w:b w:val="0"/>
                <w:color w:val="FF0000"/>
                <w:sz w:val="20"/>
                <w:szCs w:val="20"/>
              </w:rPr>
              <w:t xml:space="preserve">      "</w:t>
            </w:r>
            <w:proofErr w:type="spellStart"/>
            <w:r w:rsidRPr="00375058">
              <w:rPr>
                <w:rFonts w:ascii="Times" w:hAnsi="Times" w:cs="Century Schoolbook L;Times New"/>
                <w:b w:val="0"/>
                <w:color w:val="FF0000"/>
                <w:sz w:val="20"/>
                <w:szCs w:val="20"/>
              </w:rPr>
              <w:t>AccountFreeze</w:t>
            </w:r>
            <w:proofErr w:type="spellEnd"/>
            <w:r w:rsidRPr="00375058">
              <w:rPr>
                <w:rFonts w:ascii="Times" w:hAnsi="Times" w:cs="Century Schoolbook L;Times New"/>
                <w:b w:val="0"/>
                <w:color w:val="FF0000"/>
                <w:sz w:val="20"/>
                <w:szCs w:val="20"/>
              </w:rPr>
              <w:t>": "NA",</w:t>
            </w:r>
          </w:p>
          <w:p w:rsidR="00375058" w:rsidRPr="00375058" w:rsidRDefault="00375058" w:rsidP="00375058">
            <w:pPr>
              <w:pStyle w:val="Heading2"/>
              <w:spacing w:before="0"/>
              <w:rPr>
                <w:rFonts w:ascii="Times" w:hAnsi="Times" w:cs="Century Schoolbook L;Times New"/>
                <w:b w:val="0"/>
                <w:color w:val="FF0000"/>
                <w:sz w:val="20"/>
                <w:szCs w:val="20"/>
              </w:rPr>
            </w:pPr>
            <w:r w:rsidRPr="00375058">
              <w:rPr>
                <w:rFonts w:ascii="Times" w:hAnsi="Times" w:cs="Century Schoolbook L;Times New"/>
                <w:b w:val="0"/>
                <w:color w:val="FF0000"/>
                <w:sz w:val="20"/>
                <w:szCs w:val="20"/>
              </w:rPr>
              <w:t xml:space="preserve">      "</w:t>
            </w:r>
            <w:proofErr w:type="spellStart"/>
            <w:r w:rsidRPr="00375058">
              <w:rPr>
                <w:rFonts w:ascii="Times" w:hAnsi="Times" w:cs="Century Schoolbook L;Times New"/>
                <w:b w:val="0"/>
                <w:color w:val="FF0000"/>
                <w:sz w:val="20"/>
                <w:szCs w:val="20"/>
              </w:rPr>
              <w:t>FreezeReason</w:t>
            </w:r>
            <w:proofErr w:type="spellEnd"/>
            <w:r w:rsidRPr="00375058">
              <w:rPr>
                <w:rFonts w:ascii="Times" w:hAnsi="Times" w:cs="Century Schoolbook L;Times New"/>
                <w:b w:val="0"/>
                <w:color w:val="FF0000"/>
                <w:sz w:val="20"/>
                <w:szCs w:val="20"/>
              </w:rPr>
              <w:t>": "NA",</w:t>
            </w:r>
          </w:p>
          <w:p w:rsidR="00375058" w:rsidRPr="00375058" w:rsidRDefault="00375058" w:rsidP="00375058">
            <w:pPr>
              <w:pStyle w:val="Heading2"/>
              <w:spacing w:before="0"/>
              <w:rPr>
                <w:rFonts w:ascii="Times" w:hAnsi="Times" w:cs="Century Schoolbook L;Times New"/>
                <w:b w:val="0"/>
                <w:color w:val="FF0000"/>
                <w:sz w:val="20"/>
                <w:szCs w:val="20"/>
              </w:rPr>
            </w:pPr>
            <w:r w:rsidRPr="00375058">
              <w:rPr>
                <w:rFonts w:ascii="Times" w:hAnsi="Times" w:cs="Century Schoolbook L;Times New"/>
                <w:b w:val="0"/>
                <w:color w:val="FF0000"/>
                <w:sz w:val="20"/>
                <w:szCs w:val="20"/>
              </w:rPr>
              <w:t xml:space="preserve">      "</w:t>
            </w:r>
            <w:proofErr w:type="spellStart"/>
            <w:r w:rsidRPr="00375058">
              <w:rPr>
                <w:rFonts w:ascii="Times" w:hAnsi="Times" w:cs="Century Schoolbook L;Times New"/>
                <w:b w:val="0"/>
                <w:color w:val="FF0000"/>
                <w:sz w:val="20"/>
                <w:szCs w:val="20"/>
              </w:rPr>
              <w:t>SchemeCode</w:t>
            </w:r>
            <w:proofErr w:type="spellEnd"/>
            <w:r w:rsidRPr="00375058">
              <w:rPr>
                <w:rFonts w:ascii="Times" w:hAnsi="Times" w:cs="Century Schoolbook L;Times New"/>
                <w:b w:val="0"/>
                <w:color w:val="FF0000"/>
                <w:sz w:val="20"/>
                <w:szCs w:val="20"/>
              </w:rPr>
              <w:t>": "CACIB",</w:t>
            </w:r>
          </w:p>
          <w:p w:rsidR="00375058" w:rsidRPr="00375058" w:rsidRDefault="00375058" w:rsidP="00375058">
            <w:pPr>
              <w:pStyle w:val="Heading2"/>
              <w:spacing w:before="0"/>
              <w:rPr>
                <w:rFonts w:ascii="Times" w:hAnsi="Times" w:cs="Century Schoolbook L;Times New"/>
                <w:b w:val="0"/>
                <w:color w:val="FF0000"/>
                <w:sz w:val="20"/>
                <w:szCs w:val="20"/>
              </w:rPr>
            </w:pPr>
            <w:r w:rsidRPr="00375058">
              <w:rPr>
                <w:rFonts w:ascii="Times" w:hAnsi="Times" w:cs="Century Schoolbook L;Times New"/>
                <w:b w:val="0"/>
                <w:color w:val="FF0000"/>
                <w:sz w:val="20"/>
                <w:szCs w:val="20"/>
              </w:rPr>
              <w:t xml:space="preserve">      "</w:t>
            </w:r>
            <w:proofErr w:type="spellStart"/>
            <w:r w:rsidRPr="00375058">
              <w:rPr>
                <w:rFonts w:ascii="Times" w:hAnsi="Times" w:cs="Century Schoolbook L;Times New"/>
                <w:b w:val="0"/>
                <w:color w:val="FF0000"/>
                <w:sz w:val="20"/>
                <w:szCs w:val="20"/>
              </w:rPr>
              <w:t>SchemeType</w:t>
            </w:r>
            <w:proofErr w:type="spellEnd"/>
            <w:r w:rsidRPr="00375058">
              <w:rPr>
                <w:rFonts w:ascii="Times" w:hAnsi="Times" w:cs="Century Schoolbook L;Times New"/>
                <w:b w:val="0"/>
                <w:color w:val="FF0000"/>
                <w:sz w:val="20"/>
                <w:szCs w:val="20"/>
              </w:rPr>
              <w:t>": "ODA",</w:t>
            </w:r>
          </w:p>
          <w:p w:rsidR="00375058" w:rsidRPr="00375058" w:rsidRDefault="00375058" w:rsidP="00375058">
            <w:pPr>
              <w:pStyle w:val="Heading2"/>
              <w:spacing w:before="0"/>
              <w:rPr>
                <w:rFonts w:ascii="Times" w:hAnsi="Times" w:cs="Century Schoolbook L;Times New"/>
                <w:b w:val="0"/>
                <w:color w:val="FF0000"/>
                <w:sz w:val="20"/>
                <w:szCs w:val="20"/>
              </w:rPr>
            </w:pPr>
            <w:r w:rsidRPr="00375058">
              <w:rPr>
                <w:rFonts w:ascii="Times" w:hAnsi="Times" w:cs="Century Schoolbook L;Times New"/>
                <w:b w:val="0"/>
                <w:color w:val="FF0000"/>
                <w:sz w:val="20"/>
                <w:szCs w:val="20"/>
              </w:rPr>
              <w:t xml:space="preserve">      "</w:t>
            </w:r>
            <w:proofErr w:type="spellStart"/>
            <w:r w:rsidRPr="00375058">
              <w:rPr>
                <w:rFonts w:ascii="Times" w:hAnsi="Times" w:cs="Century Schoolbook L;Times New"/>
                <w:b w:val="0"/>
                <w:color w:val="FF0000"/>
                <w:sz w:val="20"/>
                <w:szCs w:val="20"/>
              </w:rPr>
              <w:t>SchemeCodeDesc</w:t>
            </w:r>
            <w:proofErr w:type="spellEnd"/>
            <w:r w:rsidRPr="00375058">
              <w:rPr>
                <w:rFonts w:ascii="Times" w:hAnsi="Times" w:cs="Century Schoolbook L;Times New"/>
                <w:b w:val="0"/>
                <w:color w:val="FF0000"/>
                <w:sz w:val="20"/>
                <w:szCs w:val="20"/>
              </w:rPr>
              <w:t>": "CURRENT ACCOUNT - CORPORATE INTERNET BANKING",</w:t>
            </w:r>
          </w:p>
          <w:p w:rsidR="00375058" w:rsidRPr="00375058" w:rsidRDefault="00375058" w:rsidP="00375058">
            <w:pPr>
              <w:pStyle w:val="Heading2"/>
              <w:spacing w:before="0"/>
              <w:rPr>
                <w:rFonts w:ascii="Times" w:hAnsi="Times" w:cs="Century Schoolbook L;Times New"/>
                <w:b w:val="0"/>
                <w:color w:val="FF0000"/>
                <w:sz w:val="20"/>
                <w:szCs w:val="20"/>
              </w:rPr>
            </w:pPr>
            <w:r w:rsidRPr="00375058">
              <w:rPr>
                <w:rFonts w:ascii="Times" w:hAnsi="Times" w:cs="Century Schoolbook L;Times New"/>
                <w:b w:val="0"/>
                <w:color w:val="FF0000"/>
                <w:sz w:val="20"/>
                <w:szCs w:val="20"/>
              </w:rPr>
              <w:t xml:space="preserve">      "</w:t>
            </w:r>
            <w:proofErr w:type="spellStart"/>
            <w:r w:rsidRPr="00375058">
              <w:rPr>
                <w:rFonts w:ascii="Times" w:hAnsi="Times" w:cs="Century Schoolbook L;Times New"/>
                <w:b w:val="0"/>
                <w:color w:val="FF0000"/>
                <w:sz w:val="20"/>
                <w:szCs w:val="20"/>
              </w:rPr>
              <w:t>ConstitutionCode</w:t>
            </w:r>
            <w:proofErr w:type="spellEnd"/>
            <w:r w:rsidRPr="00375058">
              <w:rPr>
                <w:rFonts w:ascii="Times" w:hAnsi="Times" w:cs="Century Schoolbook L;Times New"/>
                <w:b w:val="0"/>
                <w:color w:val="FF0000"/>
                <w:sz w:val="20"/>
                <w:szCs w:val="20"/>
              </w:rPr>
              <w:t>": "C032",</w:t>
            </w:r>
          </w:p>
          <w:p w:rsidR="00375058" w:rsidRPr="00375058" w:rsidRDefault="00375058" w:rsidP="00375058">
            <w:pPr>
              <w:pStyle w:val="Heading2"/>
              <w:spacing w:before="0"/>
              <w:rPr>
                <w:rFonts w:ascii="Times" w:hAnsi="Times" w:cs="Century Schoolbook L;Times New"/>
                <w:b w:val="0"/>
                <w:color w:val="FF0000"/>
                <w:sz w:val="20"/>
                <w:szCs w:val="20"/>
              </w:rPr>
            </w:pPr>
            <w:r w:rsidRPr="00375058">
              <w:rPr>
                <w:rFonts w:ascii="Times" w:hAnsi="Times" w:cs="Century Schoolbook L;Times New"/>
                <w:b w:val="0"/>
                <w:color w:val="FF0000"/>
                <w:sz w:val="20"/>
                <w:szCs w:val="20"/>
              </w:rPr>
              <w:t xml:space="preserve">      "</w:t>
            </w:r>
            <w:proofErr w:type="spellStart"/>
            <w:r w:rsidRPr="00375058">
              <w:rPr>
                <w:rFonts w:ascii="Times" w:hAnsi="Times" w:cs="Century Schoolbook L;Times New"/>
                <w:b w:val="0"/>
                <w:color w:val="FF0000"/>
                <w:sz w:val="20"/>
                <w:szCs w:val="20"/>
              </w:rPr>
              <w:t>ConstitutionCodeDescDesc</w:t>
            </w:r>
            <w:proofErr w:type="spellEnd"/>
            <w:r w:rsidRPr="00375058">
              <w:rPr>
                <w:rFonts w:ascii="Times" w:hAnsi="Times" w:cs="Century Schoolbook L;Times New"/>
                <w:b w:val="0"/>
                <w:color w:val="FF0000"/>
                <w:sz w:val="20"/>
                <w:szCs w:val="20"/>
              </w:rPr>
              <w:t>": "Private Limited Company"</w:t>
            </w:r>
          </w:p>
          <w:p w:rsidR="00375058" w:rsidRPr="00375058" w:rsidRDefault="00375058" w:rsidP="00375058">
            <w:pPr>
              <w:pStyle w:val="Heading2"/>
              <w:spacing w:before="0"/>
              <w:rPr>
                <w:rFonts w:ascii="Times" w:hAnsi="Times" w:cs="Century Schoolbook L;Times New"/>
                <w:b w:val="0"/>
                <w:color w:val="FF0000"/>
                <w:sz w:val="20"/>
                <w:szCs w:val="20"/>
              </w:rPr>
            </w:pPr>
            <w:r w:rsidRPr="00375058">
              <w:rPr>
                <w:rFonts w:ascii="Times" w:hAnsi="Times" w:cs="Century Schoolbook L;Times New"/>
                <w:b w:val="0"/>
                <w:color w:val="FF0000"/>
                <w:sz w:val="20"/>
                <w:szCs w:val="20"/>
              </w:rPr>
              <w:t xml:space="preserve">   }</w:t>
            </w:r>
          </w:p>
          <w:p w:rsidR="000B314E" w:rsidRPr="00DD379A" w:rsidRDefault="00375058" w:rsidP="00375058">
            <w:pPr>
              <w:pStyle w:val="Heading2"/>
              <w:spacing w:before="0" w:after="0"/>
              <w:rPr>
                <w:rFonts w:ascii="Times" w:hAnsi="Times" w:cs="Century Schoolbook L;Times New"/>
                <w:b w:val="0"/>
                <w:color w:val="FF0000"/>
                <w:sz w:val="20"/>
                <w:szCs w:val="20"/>
              </w:rPr>
            </w:pPr>
            <w:r w:rsidRPr="00375058">
              <w:rPr>
                <w:rFonts w:ascii="Times" w:hAnsi="Times" w:cs="Century Schoolbook L;Times New"/>
                <w:b w:val="0"/>
                <w:color w:val="FF0000"/>
                <w:sz w:val="20"/>
                <w:szCs w:val="20"/>
              </w:rPr>
              <w:t>}}</w:t>
            </w:r>
          </w:p>
          <w:p w:rsidR="00BC5EC8" w:rsidRPr="004448AD" w:rsidRDefault="00BC5EC8" w:rsidP="00BC5EC8">
            <w:pPr>
              <w:suppressAutoHyphens w:val="0"/>
              <w:rPr>
                <w:bCs/>
                <w:color w:val="000000"/>
                <w:sz w:val="18"/>
                <w:szCs w:val="18"/>
                <w:lang w:val="en-IN" w:eastAsia="en-IN"/>
              </w:rPr>
            </w:pPr>
          </w:p>
        </w:tc>
      </w:tr>
      <w:tr w:rsidR="00A67F5E" w:rsidRPr="004448AD" w:rsidTr="000731D1">
        <w:trPr>
          <w:trHeight w:val="396"/>
        </w:trPr>
        <w:tc>
          <w:tcPr>
            <w:tcW w:w="1560" w:type="dxa"/>
            <w:tcBorders>
              <w:top w:val="nil"/>
              <w:left w:val="single" w:sz="4" w:space="0" w:color="auto"/>
              <w:bottom w:val="single" w:sz="4" w:space="0" w:color="auto"/>
              <w:right w:val="single" w:sz="4" w:space="0" w:color="auto"/>
            </w:tcBorders>
            <w:shd w:val="clear" w:color="auto" w:fill="D9D9D9" w:themeFill="background1" w:themeFillShade="D9"/>
            <w:noWrap/>
            <w:vAlign w:val="center"/>
          </w:tcPr>
          <w:p w:rsidR="00A67F5E" w:rsidRDefault="00A67F5E" w:rsidP="00BC5EC8">
            <w:pPr>
              <w:suppressAutoHyphens w:val="0"/>
              <w:jc w:val="center"/>
              <w:rPr>
                <w:b/>
                <w:bCs/>
                <w:color w:val="000000"/>
                <w:sz w:val="18"/>
                <w:szCs w:val="18"/>
                <w:lang w:val="en-IN" w:eastAsia="en-IN"/>
              </w:rPr>
            </w:pPr>
          </w:p>
        </w:tc>
        <w:tc>
          <w:tcPr>
            <w:tcW w:w="4345" w:type="dxa"/>
            <w:tcBorders>
              <w:top w:val="nil"/>
              <w:left w:val="nil"/>
              <w:bottom w:val="single" w:sz="4" w:space="0" w:color="auto"/>
              <w:right w:val="single" w:sz="4" w:space="0" w:color="auto"/>
            </w:tcBorders>
            <w:shd w:val="clear" w:color="auto" w:fill="D9D9D9" w:themeFill="background1" w:themeFillShade="D9"/>
          </w:tcPr>
          <w:p w:rsidR="00A67F5E" w:rsidRPr="00B25B85" w:rsidRDefault="00A67F5E" w:rsidP="000B314E">
            <w:pPr>
              <w:rPr>
                <w:rFonts w:ascii="Century Schoolbook" w:hAnsi="Century Schoolbook"/>
                <w:i/>
                <w:color w:val="FF0000"/>
                <w:sz w:val="20"/>
                <w:szCs w:val="20"/>
              </w:rPr>
            </w:pPr>
          </w:p>
        </w:tc>
        <w:tc>
          <w:tcPr>
            <w:tcW w:w="5152" w:type="dxa"/>
            <w:tcBorders>
              <w:top w:val="nil"/>
              <w:left w:val="nil"/>
              <w:bottom w:val="single" w:sz="4" w:space="0" w:color="auto"/>
              <w:right w:val="single" w:sz="4" w:space="0" w:color="auto"/>
            </w:tcBorders>
            <w:shd w:val="clear" w:color="auto" w:fill="D9D9D9" w:themeFill="background1" w:themeFillShade="D9"/>
          </w:tcPr>
          <w:p w:rsidR="00A67F5E" w:rsidRPr="00DD379A" w:rsidRDefault="00A67F5E" w:rsidP="000B314E">
            <w:pPr>
              <w:pStyle w:val="Heading2"/>
              <w:spacing w:before="0"/>
              <w:rPr>
                <w:rFonts w:ascii="Times" w:hAnsi="Times" w:cs="Century Schoolbook L;Times New"/>
                <w:b w:val="0"/>
                <w:color w:val="FF0000"/>
                <w:sz w:val="20"/>
                <w:szCs w:val="20"/>
              </w:rPr>
            </w:pPr>
          </w:p>
        </w:tc>
      </w:tr>
    </w:tbl>
    <w:p w:rsidR="00BC5EC8" w:rsidRDefault="00BC5EC8" w:rsidP="00212620">
      <w:pPr>
        <w:suppressAutoHyphens w:val="0"/>
        <w:rPr>
          <w:rFonts w:ascii="Century Schoolbook L;Times New" w:hAnsi="Century Schoolbook L;Times New" w:cs="Century Schoolbook L;Times New"/>
          <w:b/>
          <w:bCs/>
          <w:iCs/>
          <w:sz w:val="18"/>
          <w:szCs w:val="18"/>
        </w:rPr>
      </w:pPr>
    </w:p>
    <w:p w:rsidR="00B64C46" w:rsidRDefault="00B64C46" w:rsidP="00212620">
      <w:pPr>
        <w:suppressAutoHyphens w:val="0"/>
        <w:rPr>
          <w:rFonts w:ascii="Century Schoolbook L;Times New" w:hAnsi="Century Schoolbook L;Times New" w:cs="Century Schoolbook L;Times New"/>
          <w:b/>
          <w:bCs/>
          <w:iCs/>
          <w:sz w:val="18"/>
          <w:szCs w:val="18"/>
        </w:rPr>
      </w:pPr>
    </w:p>
    <w:p w:rsidR="00B64C46" w:rsidRDefault="00B64C46" w:rsidP="00212620">
      <w:pPr>
        <w:suppressAutoHyphens w:val="0"/>
        <w:rPr>
          <w:rFonts w:ascii="Century Schoolbook L;Times New" w:hAnsi="Century Schoolbook L;Times New" w:cs="Century Schoolbook L;Times New"/>
          <w:b/>
          <w:bCs/>
          <w:iCs/>
          <w:sz w:val="18"/>
          <w:szCs w:val="18"/>
        </w:rPr>
      </w:pPr>
    </w:p>
    <w:p w:rsidR="00B64C46" w:rsidRDefault="00B64C46" w:rsidP="00212620">
      <w:pPr>
        <w:suppressAutoHyphens w:val="0"/>
        <w:rPr>
          <w:rFonts w:ascii="Century Schoolbook L;Times New" w:hAnsi="Century Schoolbook L;Times New" w:cs="Century Schoolbook L;Times New"/>
          <w:b/>
          <w:bCs/>
          <w:iCs/>
          <w:sz w:val="18"/>
          <w:szCs w:val="18"/>
        </w:rPr>
      </w:pPr>
    </w:p>
    <w:p w:rsidR="00B64C46" w:rsidRDefault="00B64C46" w:rsidP="00212620">
      <w:pPr>
        <w:suppressAutoHyphens w:val="0"/>
        <w:rPr>
          <w:rFonts w:ascii="Century Schoolbook L;Times New" w:hAnsi="Century Schoolbook L;Times New" w:cs="Century Schoolbook L;Times New"/>
          <w:b/>
          <w:bCs/>
          <w:iCs/>
          <w:sz w:val="18"/>
          <w:szCs w:val="18"/>
        </w:rPr>
      </w:pPr>
    </w:p>
    <w:p w:rsidR="002F7D4F" w:rsidRDefault="002F7D4F" w:rsidP="00871B24">
      <w:pPr>
        <w:rPr>
          <w:rFonts w:ascii="Times" w:hAnsi="Times" w:cs="Segoe UI"/>
          <w:b/>
          <w:sz w:val="22"/>
          <w:szCs w:val="20"/>
          <w:highlight w:val="yellow"/>
          <w:u w:val="single"/>
        </w:rPr>
      </w:pPr>
    </w:p>
    <w:p w:rsidR="002F7D4F" w:rsidRDefault="002F7D4F" w:rsidP="00871B24">
      <w:pPr>
        <w:rPr>
          <w:rFonts w:ascii="Times" w:hAnsi="Times" w:cs="Segoe UI"/>
          <w:b/>
          <w:sz w:val="22"/>
          <w:szCs w:val="20"/>
          <w:highlight w:val="yellow"/>
          <w:u w:val="single"/>
        </w:rPr>
      </w:pPr>
    </w:p>
    <w:p w:rsidR="001C0108" w:rsidRDefault="001C0108" w:rsidP="00BC2BB6">
      <w:pPr>
        <w:rPr>
          <w:rFonts w:ascii="Times" w:hAnsi="Times" w:cs="Segoe UI"/>
          <w:b/>
          <w:i/>
          <w:sz w:val="22"/>
          <w:szCs w:val="22"/>
          <w:u w:val="single"/>
        </w:rPr>
      </w:pPr>
    </w:p>
    <w:p w:rsidR="001C0108" w:rsidRDefault="001C0108" w:rsidP="00BC2BB6">
      <w:pPr>
        <w:rPr>
          <w:rFonts w:ascii="Times" w:hAnsi="Times" w:cs="Segoe UI"/>
          <w:b/>
          <w:i/>
          <w:sz w:val="22"/>
          <w:szCs w:val="22"/>
          <w:u w:val="single"/>
        </w:rPr>
      </w:pPr>
    </w:p>
    <w:p w:rsidR="001C0108" w:rsidRDefault="001C0108" w:rsidP="00BC2BB6">
      <w:pPr>
        <w:rPr>
          <w:rFonts w:ascii="Times" w:hAnsi="Times" w:cs="Segoe UI"/>
          <w:b/>
          <w:i/>
          <w:sz w:val="22"/>
          <w:szCs w:val="22"/>
          <w:u w:val="single"/>
        </w:rPr>
      </w:pPr>
    </w:p>
    <w:p w:rsidR="000731D1" w:rsidRDefault="000731D1" w:rsidP="00BC2BB6">
      <w:pPr>
        <w:rPr>
          <w:rFonts w:ascii="Times" w:hAnsi="Times" w:cs="Segoe UI"/>
          <w:b/>
          <w:i/>
          <w:sz w:val="22"/>
          <w:szCs w:val="22"/>
          <w:u w:val="single"/>
        </w:rPr>
      </w:pPr>
    </w:p>
    <w:p w:rsidR="000731D1" w:rsidRDefault="000731D1" w:rsidP="00BC2BB6">
      <w:pPr>
        <w:rPr>
          <w:rFonts w:ascii="Times" w:hAnsi="Times" w:cs="Segoe UI"/>
          <w:b/>
          <w:i/>
          <w:sz w:val="22"/>
          <w:szCs w:val="22"/>
          <w:u w:val="single"/>
        </w:rPr>
      </w:pPr>
    </w:p>
    <w:p w:rsidR="000731D1" w:rsidRDefault="000731D1" w:rsidP="00BC2BB6">
      <w:pPr>
        <w:rPr>
          <w:rFonts w:ascii="Times" w:hAnsi="Times" w:cs="Segoe UI"/>
          <w:b/>
          <w:i/>
          <w:sz w:val="22"/>
          <w:szCs w:val="22"/>
          <w:u w:val="single"/>
        </w:rPr>
      </w:pPr>
    </w:p>
    <w:p w:rsidR="001C0108" w:rsidRDefault="001C0108" w:rsidP="00BC2BB6">
      <w:pPr>
        <w:rPr>
          <w:rFonts w:ascii="Times" w:hAnsi="Times" w:cs="Segoe UI"/>
          <w:b/>
          <w:i/>
          <w:sz w:val="22"/>
          <w:szCs w:val="22"/>
          <w:u w:val="single"/>
        </w:rPr>
      </w:pPr>
    </w:p>
    <w:p w:rsidR="00BC2BB6" w:rsidRPr="004F1A70" w:rsidRDefault="00BC2BB6" w:rsidP="004E2137">
      <w:pPr>
        <w:pStyle w:val="Heading4"/>
      </w:pPr>
      <w:bookmarkStart w:id="10" w:name="_Toc510630641"/>
      <w:r w:rsidRPr="004F1A70">
        <w:lastRenderedPageBreak/>
        <w:t xml:space="preserve">Failure - Request and Response Sample for </w:t>
      </w:r>
      <w:bookmarkEnd w:id="10"/>
      <w:r w:rsidR="004F1A70">
        <w:t>account not maintained at RBL Bank</w:t>
      </w:r>
    </w:p>
    <w:p w:rsidR="002F7D4F" w:rsidRDefault="002F7D4F" w:rsidP="00871B24">
      <w:pPr>
        <w:rPr>
          <w:rFonts w:ascii="Times" w:hAnsi="Times" w:cs="Segoe UI"/>
          <w:b/>
          <w:sz w:val="22"/>
          <w:szCs w:val="20"/>
          <w:highlight w:val="yellow"/>
          <w:u w:val="single"/>
        </w:rPr>
      </w:pPr>
    </w:p>
    <w:tbl>
      <w:tblPr>
        <w:tblW w:w="11057" w:type="dxa"/>
        <w:tblInd w:w="-601" w:type="dxa"/>
        <w:tblLook w:val="04A0" w:firstRow="1" w:lastRow="0" w:firstColumn="1" w:lastColumn="0" w:noHBand="0" w:noVBand="1"/>
      </w:tblPr>
      <w:tblGrid>
        <w:gridCol w:w="1560"/>
        <w:gridCol w:w="4394"/>
        <w:gridCol w:w="5103"/>
      </w:tblGrid>
      <w:tr w:rsidR="00BC2BB6" w:rsidRPr="00BC2BB6" w:rsidTr="000B314E">
        <w:trPr>
          <w:trHeight w:val="4557"/>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C2BB6" w:rsidRPr="00BC2BB6" w:rsidRDefault="00157F6C" w:rsidP="00BC2BB6">
            <w:pPr>
              <w:suppressAutoHyphens w:val="0"/>
              <w:jc w:val="center"/>
              <w:rPr>
                <w:b/>
                <w:bCs/>
                <w:color w:val="000000"/>
                <w:sz w:val="18"/>
                <w:szCs w:val="18"/>
                <w:lang w:val="en-IN" w:eastAsia="en-IN"/>
              </w:rPr>
            </w:pPr>
            <w:r>
              <w:rPr>
                <w:b/>
                <w:bCs/>
                <w:color w:val="000000"/>
                <w:sz w:val="18"/>
                <w:szCs w:val="18"/>
                <w:lang w:val="en-IN" w:eastAsia="en-IN"/>
              </w:rPr>
              <w:t>Failure</w:t>
            </w:r>
          </w:p>
        </w:tc>
        <w:tc>
          <w:tcPr>
            <w:tcW w:w="4394" w:type="dxa"/>
            <w:tcBorders>
              <w:top w:val="single" w:sz="4" w:space="0" w:color="auto"/>
              <w:left w:val="nil"/>
              <w:bottom w:val="single" w:sz="4" w:space="0" w:color="auto"/>
              <w:right w:val="single" w:sz="4" w:space="0" w:color="auto"/>
            </w:tcBorders>
            <w:shd w:val="clear" w:color="auto" w:fill="D9D9D9" w:themeFill="background1" w:themeFillShade="D9"/>
          </w:tcPr>
          <w:p w:rsidR="00157F6C" w:rsidRDefault="00157F6C" w:rsidP="00157F6C">
            <w:r>
              <w:t>{</w:t>
            </w:r>
          </w:p>
          <w:p w:rsidR="00157F6C" w:rsidRDefault="00157F6C" w:rsidP="00157F6C">
            <w:r>
              <w:t>"</w:t>
            </w:r>
            <w:proofErr w:type="spellStart"/>
            <w:r>
              <w:t>getAccDetailsReq</w:t>
            </w:r>
            <w:proofErr w:type="spellEnd"/>
            <w:r>
              <w:t>": {</w:t>
            </w:r>
          </w:p>
          <w:p w:rsidR="00157F6C" w:rsidRDefault="00157F6C" w:rsidP="00157F6C">
            <w:r>
              <w:t>"Header": {</w:t>
            </w:r>
          </w:p>
          <w:p w:rsidR="00157F6C" w:rsidRDefault="00157F6C" w:rsidP="00157F6C">
            <w:r>
              <w:t>  "</w:t>
            </w:r>
            <w:proofErr w:type="spellStart"/>
            <w:r>
              <w:t>TranID</w:t>
            </w:r>
            <w:proofErr w:type="spellEnd"/>
            <w:r>
              <w:t>": "T002",</w:t>
            </w:r>
          </w:p>
          <w:p w:rsidR="00157F6C" w:rsidRDefault="00157F6C" w:rsidP="00157F6C">
            <w:r>
              <w:t>  "</w:t>
            </w:r>
            <w:proofErr w:type="spellStart"/>
            <w:r>
              <w:t>Corp_ID</w:t>
            </w:r>
            <w:proofErr w:type="spellEnd"/>
            <w:r>
              <w:t>": "MC004"</w:t>
            </w:r>
          </w:p>
          <w:p w:rsidR="003814D4" w:rsidRPr="003814D4" w:rsidRDefault="003814D4" w:rsidP="003814D4">
            <w:r>
              <w:t xml:space="preserve">  </w:t>
            </w:r>
            <w:r w:rsidRPr="003814D4">
              <w:t>"</w:t>
            </w:r>
            <w:proofErr w:type="spellStart"/>
            <w:r w:rsidRPr="003814D4">
              <w:t>Maker_ID</w:t>
            </w:r>
            <w:proofErr w:type="spellEnd"/>
            <w:r w:rsidRPr="003814D4">
              <w:t>":" ",</w:t>
            </w:r>
          </w:p>
          <w:p w:rsidR="003814D4" w:rsidRPr="003814D4" w:rsidRDefault="003814D4" w:rsidP="003814D4">
            <w:r w:rsidRPr="003814D4">
              <w:t xml:space="preserve"> </w:t>
            </w:r>
            <w:r>
              <w:t xml:space="preserve"> </w:t>
            </w:r>
            <w:r w:rsidRPr="003814D4">
              <w:t>"</w:t>
            </w:r>
            <w:proofErr w:type="spellStart"/>
            <w:r w:rsidRPr="003814D4">
              <w:t>Checker_ID</w:t>
            </w:r>
            <w:proofErr w:type="spellEnd"/>
            <w:r w:rsidRPr="003814D4">
              <w:t xml:space="preserve">":" ",       </w:t>
            </w:r>
          </w:p>
          <w:p w:rsidR="003814D4" w:rsidRPr="003814D4" w:rsidRDefault="003814D4" w:rsidP="003814D4">
            <w:r w:rsidRPr="003814D4">
              <w:t xml:space="preserve"> </w:t>
            </w:r>
            <w:r>
              <w:t xml:space="preserve"> </w:t>
            </w:r>
            <w:r w:rsidRPr="003814D4">
              <w:t>"</w:t>
            </w:r>
            <w:proofErr w:type="spellStart"/>
            <w:r w:rsidRPr="003814D4">
              <w:t>Approver_ID</w:t>
            </w:r>
            <w:proofErr w:type="spellEnd"/>
            <w:r w:rsidRPr="003814D4">
              <w:t>":" "</w:t>
            </w:r>
          </w:p>
          <w:p w:rsidR="003814D4" w:rsidRDefault="003814D4" w:rsidP="00157F6C"/>
          <w:p w:rsidR="00157F6C" w:rsidRDefault="00157F6C" w:rsidP="00157F6C">
            <w:r>
              <w:t>    },</w:t>
            </w:r>
          </w:p>
          <w:p w:rsidR="00157F6C" w:rsidRDefault="00157F6C" w:rsidP="00157F6C">
            <w:r>
              <w:t>"Body": {</w:t>
            </w:r>
          </w:p>
          <w:p w:rsidR="00157F6C" w:rsidRDefault="00157F6C" w:rsidP="00157F6C">
            <w:r>
              <w:t>"</w:t>
            </w:r>
            <w:proofErr w:type="spellStart"/>
            <w:r>
              <w:t>AccNo</w:t>
            </w:r>
            <w:proofErr w:type="spellEnd"/>
            <w:r>
              <w:t>": "4090000234751",</w:t>
            </w:r>
          </w:p>
          <w:p w:rsidR="00157F6C" w:rsidRDefault="00157F6C" w:rsidP="00157F6C">
            <w:r>
              <w:t>"IFSC":"RATN000001"</w:t>
            </w:r>
          </w:p>
          <w:p w:rsidR="00157F6C" w:rsidRDefault="00157F6C" w:rsidP="00157F6C">
            <w:r>
              <w:t>}</w:t>
            </w:r>
          </w:p>
          <w:p w:rsidR="00157F6C" w:rsidRDefault="00157F6C" w:rsidP="00157F6C">
            <w:r>
              <w:t>}</w:t>
            </w:r>
          </w:p>
          <w:p w:rsidR="00157F6C" w:rsidRDefault="00157F6C" w:rsidP="00157F6C">
            <w:r>
              <w:t>}</w:t>
            </w:r>
          </w:p>
          <w:p w:rsidR="00BC2BB6" w:rsidRPr="00BC2BB6" w:rsidRDefault="00BC2BB6" w:rsidP="00370BEB">
            <w:pPr>
              <w:suppressAutoHyphens w:val="0"/>
              <w:rPr>
                <w:color w:val="000000"/>
                <w:sz w:val="18"/>
                <w:szCs w:val="18"/>
                <w:lang w:val="en-IN" w:eastAsia="en-IN"/>
              </w:rPr>
            </w:pPr>
          </w:p>
        </w:tc>
        <w:tc>
          <w:tcPr>
            <w:tcW w:w="5103" w:type="dxa"/>
            <w:tcBorders>
              <w:top w:val="single" w:sz="4" w:space="0" w:color="auto"/>
              <w:left w:val="nil"/>
              <w:bottom w:val="single" w:sz="4" w:space="0" w:color="auto"/>
              <w:right w:val="single" w:sz="4" w:space="0" w:color="auto"/>
            </w:tcBorders>
            <w:shd w:val="clear" w:color="auto" w:fill="D9D9D9" w:themeFill="background1" w:themeFillShade="D9"/>
          </w:tcPr>
          <w:p w:rsidR="00157F6C" w:rsidRDefault="00157F6C" w:rsidP="00157F6C">
            <w:r>
              <w:t>{"</w:t>
            </w:r>
            <w:proofErr w:type="spellStart"/>
            <w:r>
              <w:t>getAccDetailsRes</w:t>
            </w:r>
            <w:proofErr w:type="spellEnd"/>
            <w:r>
              <w:t>": {"Header": {</w:t>
            </w:r>
          </w:p>
          <w:p w:rsidR="00157F6C" w:rsidRDefault="00157F6C" w:rsidP="00157F6C">
            <w:r>
              <w:t>   "Status": "Failure",</w:t>
            </w:r>
          </w:p>
          <w:p w:rsidR="00157F6C" w:rsidRDefault="00157F6C" w:rsidP="00157F6C">
            <w:r>
              <w:t>   "</w:t>
            </w:r>
            <w:proofErr w:type="spellStart"/>
            <w:r>
              <w:t>ErrorDesc</w:t>
            </w:r>
            <w:proofErr w:type="spellEnd"/>
            <w:r>
              <w:t>": "INVALID ACCOUNT NUMBER"</w:t>
            </w:r>
          </w:p>
          <w:p w:rsidR="00157F6C" w:rsidRDefault="00157F6C" w:rsidP="00157F6C">
            <w:r>
              <w:t>}}}</w:t>
            </w:r>
          </w:p>
          <w:p w:rsidR="00BC2BB6" w:rsidRPr="00BC2BB6" w:rsidRDefault="00BC2BB6" w:rsidP="00276870">
            <w:pPr>
              <w:suppressAutoHyphens w:val="0"/>
              <w:rPr>
                <w:color w:val="000000"/>
                <w:sz w:val="18"/>
                <w:szCs w:val="18"/>
                <w:lang w:val="en-IN" w:eastAsia="en-IN"/>
              </w:rPr>
            </w:pPr>
          </w:p>
        </w:tc>
      </w:tr>
    </w:tbl>
    <w:p w:rsidR="00BC2BB6" w:rsidRDefault="00BC2BB6" w:rsidP="00871B24">
      <w:pPr>
        <w:rPr>
          <w:rFonts w:ascii="Times" w:hAnsi="Times" w:cs="Segoe UI"/>
          <w:b/>
          <w:sz w:val="22"/>
          <w:szCs w:val="20"/>
          <w:highlight w:val="yellow"/>
          <w:u w:val="single"/>
        </w:rPr>
      </w:pPr>
    </w:p>
    <w:p w:rsidR="002F7D4F" w:rsidRDefault="002F7D4F" w:rsidP="00871B24">
      <w:pPr>
        <w:rPr>
          <w:rFonts w:ascii="Times" w:hAnsi="Times" w:cs="Segoe UI"/>
          <w:b/>
          <w:sz w:val="22"/>
          <w:szCs w:val="20"/>
          <w:highlight w:val="yellow"/>
          <w:u w:val="single"/>
        </w:rPr>
      </w:pPr>
    </w:p>
    <w:p w:rsidR="002F7D4F" w:rsidRDefault="002F7D4F" w:rsidP="00871B24">
      <w:pPr>
        <w:rPr>
          <w:rFonts w:ascii="Times" w:hAnsi="Times" w:cs="Segoe UI"/>
          <w:b/>
          <w:sz w:val="22"/>
          <w:szCs w:val="20"/>
          <w:highlight w:val="yellow"/>
          <w:u w:val="single"/>
        </w:rPr>
      </w:pPr>
    </w:p>
    <w:p w:rsidR="002F7D4F" w:rsidRDefault="002F7D4F" w:rsidP="00871B24">
      <w:pPr>
        <w:rPr>
          <w:rFonts w:ascii="Times" w:hAnsi="Times" w:cs="Segoe UI"/>
          <w:b/>
          <w:sz w:val="22"/>
          <w:szCs w:val="20"/>
          <w:highlight w:val="yellow"/>
          <w:u w:val="single"/>
        </w:rPr>
      </w:pPr>
    </w:p>
    <w:p w:rsidR="002F7D4F" w:rsidRDefault="002F7D4F" w:rsidP="00871B24">
      <w:pPr>
        <w:rPr>
          <w:rFonts w:ascii="Times" w:hAnsi="Times" w:cs="Segoe UI"/>
          <w:b/>
          <w:sz w:val="22"/>
          <w:szCs w:val="20"/>
          <w:highlight w:val="yellow"/>
          <w:u w:val="single"/>
        </w:rPr>
      </w:pPr>
    </w:p>
    <w:p w:rsidR="002F7D4F" w:rsidRDefault="002F7D4F" w:rsidP="00871B24">
      <w:pPr>
        <w:rPr>
          <w:rFonts w:ascii="Times" w:hAnsi="Times" w:cs="Segoe UI"/>
          <w:b/>
          <w:sz w:val="22"/>
          <w:szCs w:val="20"/>
          <w:highlight w:val="yellow"/>
          <w:u w:val="single"/>
        </w:rPr>
      </w:pPr>
    </w:p>
    <w:p w:rsidR="002F7D4F" w:rsidRDefault="002F7D4F" w:rsidP="00871B24">
      <w:pPr>
        <w:rPr>
          <w:rFonts w:ascii="Times" w:hAnsi="Times" w:cs="Segoe UI"/>
          <w:b/>
          <w:sz w:val="22"/>
          <w:szCs w:val="20"/>
          <w:highlight w:val="yellow"/>
          <w:u w:val="single"/>
        </w:rPr>
      </w:pPr>
    </w:p>
    <w:p w:rsidR="007356EA" w:rsidRDefault="007356EA" w:rsidP="00871B24">
      <w:pPr>
        <w:rPr>
          <w:rFonts w:ascii="Times" w:hAnsi="Times" w:cs="Segoe UI"/>
          <w:b/>
          <w:i/>
          <w:sz w:val="22"/>
          <w:szCs w:val="22"/>
          <w:u w:val="single"/>
        </w:rPr>
      </w:pPr>
    </w:p>
    <w:p w:rsidR="007356EA" w:rsidRDefault="007356EA" w:rsidP="00871B24">
      <w:pPr>
        <w:rPr>
          <w:rFonts w:ascii="Times" w:hAnsi="Times" w:cs="Segoe UI"/>
          <w:b/>
          <w:i/>
          <w:sz w:val="22"/>
          <w:szCs w:val="22"/>
          <w:u w:val="single"/>
        </w:rPr>
      </w:pPr>
    </w:p>
    <w:p w:rsidR="007356EA" w:rsidRDefault="007356EA" w:rsidP="00871B24">
      <w:pPr>
        <w:rPr>
          <w:rFonts w:ascii="Times" w:hAnsi="Times" w:cs="Segoe UI"/>
          <w:b/>
          <w:i/>
          <w:sz w:val="22"/>
          <w:szCs w:val="22"/>
          <w:u w:val="single"/>
        </w:rPr>
      </w:pPr>
    </w:p>
    <w:p w:rsidR="006C067B" w:rsidRDefault="007356EA" w:rsidP="004E2137">
      <w:pPr>
        <w:pStyle w:val="Heading4"/>
      </w:pPr>
      <w:bookmarkStart w:id="11" w:name="_Toc510630642"/>
      <w:r w:rsidRPr="00D30A53">
        <w:t>Request a</w:t>
      </w:r>
      <w:r>
        <w:t>nd Response Sample for Schema Validation Failure</w:t>
      </w:r>
      <w:bookmarkEnd w:id="11"/>
    </w:p>
    <w:p w:rsidR="00E23760" w:rsidRDefault="00E23760" w:rsidP="00871B24">
      <w:pPr>
        <w:rPr>
          <w:rFonts w:ascii="Times" w:hAnsi="Times" w:cs="Segoe UI"/>
          <w:b/>
          <w:i/>
          <w:sz w:val="22"/>
          <w:szCs w:val="22"/>
          <w:u w:val="single"/>
        </w:rPr>
      </w:pPr>
    </w:p>
    <w:p w:rsidR="00E23760" w:rsidRPr="00214A42" w:rsidRDefault="00E23760" w:rsidP="00871B24">
      <w:pPr>
        <w:rPr>
          <w:b/>
          <w:bCs/>
          <w:color w:val="000000"/>
          <w:sz w:val="20"/>
          <w:szCs w:val="20"/>
          <w:lang w:val="en-IN" w:eastAsia="en-IN"/>
        </w:rPr>
      </w:pPr>
      <w:r w:rsidRPr="00214A42">
        <w:rPr>
          <w:b/>
          <w:bCs/>
          <w:color w:val="000000"/>
          <w:sz w:val="20"/>
          <w:szCs w:val="20"/>
          <w:highlight w:val="yellow"/>
          <w:lang w:val="en-IN" w:eastAsia="en-IN"/>
        </w:rPr>
        <w:t>Scenarios:</w:t>
      </w:r>
      <w:r w:rsidRPr="00214A42">
        <w:rPr>
          <w:b/>
          <w:bCs/>
          <w:color w:val="000000"/>
          <w:sz w:val="20"/>
          <w:szCs w:val="20"/>
          <w:lang w:val="en-IN" w:eastAsia="en-IN"/>
        </w:rPr>
        <w:t xml:space="preserve">  Mandatory </w:t>
      </w:r>
      <w:r>
        <w:rPr>
          <w:b/>
          <w:bCs/>
          <w:color w:val="000000"/>
          <w:sz w:val="20"/>
          <w:szCs w:val="20"/>
          <w:lang w:val="en-IN" w:eastAsia="en-IN"/>
        </w:rPr>
        <w:t xml:space="preserve">Tags and values missing, Double spaces in </w:t>
      </w:r>
      <w:r w:rsidR="00C149AC">
        <w:rPr>
          <w:b/>
          <w:bCs/>
          <w:color w:val="000000"/>
          <w:sz w:val="20"/>
          <w:szCs w:val="20"/>
          <w:lang w:val="en-IN" w:eastAsia="en-IN"/>
        </w:rPr>
        <w:t>values, space</w:t>
      </w:r>
      <w:r>
        <w:rPr>
          <w:b/>
          <w:bCs/>
          <w:color w:val="000000"/>
          <w:sz w:val="20"/>
          <w:szCs w:val="20"/>
          <w:lang w:val="en-IN" w:eastAsia="en-IN"/>
        </w:rPr>
        <w:t xml:space="preserve"> before closing braces for values in a tag</w:t>
      </w:r>
      <w:r w:rsidR="005772C5">
        <w:rPr>
          <w:b/>
          <w:bCs/>
          <w:color w:val="000000"/>
          <w:sz w:val="20"/>
          <w:szCs w:val="20"/>
          <w:lang w:val="en-IN" w:eastAsia="en-IN"/>
        </w:rPr>
        <w:t>, special characters in values</w:t>
      </w:r>
    </w:p>
    <w:p w:rsidR="006C067B" w:rsidRDefault="006C067B" w:rsidP="00871B24">
      <w:pPr>
        <w:rPr>
          <w:rFonts w:ascii="Times" w:hAnsi="Times" w:cs="Segoe UI"/>
          <w:b/>
          <w:sz w:val="22"/>
          <w:szCs w:val="20"/>
          <w:highlight w:val="yellow"/>
          <w:u w:val="single"/>
        </w:rPr>
      </w:pPr>
    </w:p>
    <w:tbl>
      <w:tblPr>
        <w:tblW w:w="11199" w:type="dxa"/>
        <w:tblInd w:w="-601" w:type="dxa"/>
        <w:shd w:val="clear" w:color="auto" w:fill="D9D9D9" w:themeFill="background1" w:themeFillShade="D9"/>
        <w:tblLook w:val="04A0" w:firstRow="1" w:lastRow="0" w:firstColumn="1" w:lastColumn="0" w:noHBand="0" w:noVBand="1"/>
      </w:tblPr>
      <w:tblGrid>
        <w:gridCol w:w="1560"/>
        <w:gridCol w:w="4394"/>
        <w:gridCol w:w="5245"/>
      </w:tblGrid>
      <w:tr w:rsidR="007356EA" w:rsidRPr="007356EA" w:rsidTr="000B314E">
        <w:trPr>
          <w:trHeight w:val="4590"/>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356EA" w:rsidRPr="007356EA" w:rsidRDefault="00756C65" w:rsidP="004856EB">
            <w:pPr>
              <w:suppressAutoHyphens w:val="0"/>
              <w:rPr>
                <w:b/>
                <w:bCs/>
                <w:color w:val="000000"/>
                <w:sz w:val="20"/>
                <w:szCs w:val="20"/>
                <w:lang w:val="en-IN" w:eastAsia="en-IN"/>
              </w:rPr>
            </w:pPr>
            <w:r>
              <w:rPr>
                <w:b/>
                <w:bCs/>
                <w:color w:val="000000"/>
                <w:sz w:val="20"/>
                <w:szCs w:val="20"/>
                <w:lang w:val="en-IN" w:eastAsia="en-IN"/>
              </w:rPr>
              <w:lastRenderedPageBreak/>
              <w:t>‘</w:t>
            </w:r>
            <w:r w:rsidR="007356EA" w:rsidRPr="007356EA">
              <w:rPr>
                <w:b/>
                <w:bCs/>
                <w:color w:val="000000"/>
                <w:sz w:val="20"/>
                <w:szCs w:val="20"/>
                <w:lang w:val="en-IN" w:eastAsia="en-IN"/>
              </w:rPr>
              <w:t>Schema Validation failure</w:t>
            </w:r>
            <w:r>
              <w:rPr>
                <w:b/>
                <w:bCs/>
                <w:color w:val="000000"/>
                <w:sz w:val="20"/>
                <w:szCs w:val="20"/>
                <w:lang w:val="en-IN" w:eastAsia="en-IN"/>
              </w:rPr>
              <w:t>’</w:t>
            </w:r>
            <w:r w:rsidR="007356EA" w:rsidRPr="007356EA">
              <w:rPr>
                <w:b/>
                <w:bCs/>
                <w:color w:val="000000"/>
                <w:sz w:val="20"/>
                <w:szCs w:val="20"/>
                <w:lang w:val="en-IN" w:eastAsia="en-IN"/>
              </w:rPr>
              <w:t xml:space="preserve"> when missing mandatory tag</w:t>
            </w:r>
            <w:r w:rsidR="000E2350">
              <w:rPr>
                <w:b/>
                <w:bCs/>
                <w:color w:val="000000"/>
                <w:sz w:val="20"/>
                <w:szCs w:val="20"/>
                <w:lang w:val="en-IN" w:eastAsia="en-IN"/>
              </w:rPr>
              <w:t xml:space="preserve"> (IFSC)</w:t>
            </w:r>
          </w:p>
        </w:tc>
        <w:tc>
          <w:tcPr>
            <w:tcW w:w="4394" w:type="dxa"/>
            <w:tcBorders>
              <w:top w:val="single" w:sz="4" w:space="0" w:color="auto"/>
              <w:left w:val="nil"/>
              <w:bottom w:val="single" w:sz="4" w:space="0" w:color="auto"/>
              <w:right w:val="single" w:sz="4" w:space="0" w:color="auto"/>
            </w:tcBorders>
            <w:shd w:val="clear" w:color="auto" w:fill="D9D9D9" w:themeFill="background1" w:themeFillShade="D9"/>
          </w:tcPr>
          <w:p w:rsidR="000E2350" w:rsidRPr="000E2350" w:rsidRDefault="000E2350" w:rsidP="000E2350">
            <w:pPr>
              <w:suppressAutoHyphens w:val="0"/>
              <w:rPr>
                <w:color w:val="000000"/>
                <w:sz w:val="18"/>
                <w:szCs w:val="18"/>
                <w:lang w:val="en-IN" w:eastAsia="en-IN"/>
              </w:rPr>
            </w:pPr>
            <w:r w:rsidRPr="000E2350">
              <w:rPr>
                <w:color w:val="000000"/>
                <w:sz w:val="18"/>
                <w:szCs w:val="18"/>
                <w:lang w:val="en-IN" w:eastAsia="en-IN"/>
              </w:rPr>
              <w:t>{</w:t>
            </w:r>
          </w:p>
          <w:p w:rsidR="000E2350" w:rsidRPr="000E2350" w:rsidRDefault="000E2350" w:rsidP="000E2350">
            <w:pPr>
              <w:suppressAutoHyphens w:val="0"/>
              <w:rPr>
                <w:color w:val="000000"/>
                <w:sz w:val="18"/>
                <w:szCs w:val="18"/>
                <w:lang w:val="en-IN" w:eastAsia="en-IN"/>
              </w:rPr>
            </w:pPr>
            <w:r w:rsidRPr="000E2350">
              <w:rPr>
                <w:color w:val="000000"/>
                <w:sz w:val="18"/>
                <w:szCs w:val="18"/>
                <w:lang w:val="en-IN" w:eastAsia="en-IN"/>
              </w:rPr>
              <w:t>"</w:t>
            </w:r>
            <w:proofErr w:type="spellStart"/>
            <w:r w:rsidRPr="000E2350">
              <w:rPr>
                <w:color w:val="000000"/>
                <w:sz w:val="18"/>
                <w:szCs w:val="18"/>
                <w:lang w:val="en-IN" w:eastAsia="en-IN"/>
              </w:rPr>
              <w:t>getAccDetailsReq</w:t>
            </w:r>
            <w:proofErr w:type="spellEnd"/>
            <w:r w:rsidRPr="000E2350">
              <w:rPr>
                <w:color w:val="000000"/>
                <w:sz w:val="18"/>
                <w:szCs w:val="18"/>
                <w:lang w:val="en-IN" w:eastAsia="en-IN"/>
              </w:rPr>
              <w:t>": {</w:t>
            </w:r>
          </w:p>
          <w:p w:rsidR="000E2350" w:rsidRPr="000E2350" w:rsidRDefault="000E2350" w:rsidP="000E2350">
            <w:pPr>
              <w:suppressAutoHyphens w:val="0"/>
              <w:rPr>
                <w:color w:val="000000"/>
                <w:sz w:val="18"/>
                <w:szCs w:val="18"/>
                <w:lang w:val="en-IN" w:eastAsia="en-IN"/>
              </w:rPr>
            </w:pPr>
            <w:r w:rsidRPr="000E2350">
              <w:rPr>
                <w:color w:val="000000"/>
                <w:sz w:val="18"/>
                <w:szCs w:val="18"/>
                <w:lang w:val="en-IN" w:eastAsia="en-IN"/>
              </w:rPr>
              <w:tab/>
              <w:t>"Header": {</w:t>
            </w:r>
          </w:p>
          <w:p w:rsidR="003814D4" w:rsidRDefault="003814D4" w:rsidP="003814D4">
            <w:r>
              <w:t>  "</w:t>
            </w:r>
            <w:proofErr w:type="spellStart"/>
            <w:r>
              <w:t>TranID</w:t>
            </w:r>
            <w:proofErr w:type="spellEnd"/>
            <w:r>
              <w:t>": "T002",</w:t>
            </w:r>
          </w:p>
          <w:p w:rsidR="003814D4" w:rsidRDefault="003814D4" w:rsidP="003814D4">
            <w:r>
              <w:t>  "</w:t>
            </w:r>
            <w:proofErr w:type="spellStart"/>
            <w:r>
              <w:t>Corp_ID</w:t>
            </w:r>
            <w:proofErr w:type="spellEnd"/>
            <w:r>
              <w:t>": "MC004"</w:t>
            </w:r>
          </w:p>
          <w:p w:rsidR="003814D4" w:rsidRPr="003814D4" w:rsidRDefault="003814D4" w:rsidP="003814D4">
            <w:r>
              <w:t xml:space="preserve">  </w:t>
            </w:r>
            <w:r w:rsidRPr="003814D4">
              <w:t>"</w:t>
            </w:r>
            <w:proofErr w:type="spellStart"/>
            <w:r w:rsidRPr="003814D4">
              <w:t>Maker_ID</w:t>
            </w:r>
            <w:proofErr w:type="spellEnd"/>
            <w:r w:rsidRPr="003814D4">
              <w:t>":" ",</w:t>
            </w:r>
          </w:p>
          <w:p w:rsidR="003814D4" w:rsidRPr="003814D4" w:rsidRDefault="003814D4" w:rsidP="003814D4">
            <w:r w:rsidRPr="003814D4">
              <w:t xml:space="preserve"> </w:t>
            </w:r>
            <w:r>
              <w:t xml:space="preserve"> </w:t>
            </w:r>
            <w:r w:rsidRPr="003814D4">
              <w:t>"</w:t>
            </w:r>
            <w:proofErr w:type="spellStart"/>
            <w:r w:rsidRPr="003814D4">
              <w:t>Checker_ID</w:t>
            </w:r>
            <w:proofErr w:type="spellEnd"/>
            <w:r w:rsidRPr="003814D4">
              <w:t xml:space="preserve">":" ",       </w:t>
            </w:r>
          </w:p>
          <w:p w:rsidR="003814D4" w:rsidRPr="003814D4" w:rsidRDefault="003814D4" w:rsidP="003814D4">
            <w:r w:rsidRPr="003814D4">
              <w:t xml:space="preserve"> </w:t>
            </w:r>
            <w:r>
              <w:t xml:space="preserve"> </w:t>
            </w:r>
            <w:r w:rsidRPr="003814D4">
              <w:t>"</w:t>
            </w:r>
            <w:proofErr w:type="spellStart"/>
            <w:r w:rsidRPr="003814D4">
              <w:t>Approver_ID</w:t>
            </w:r>
            <w:proofErr w:type="spellEnd"/>
            <w:r w:rsidRPr="003814D4">
              <w:t>":" "</w:t>
            </w:r>
          </w:p>
          <w:p w:rsidR="000E2350" w:rsidRPr="000E2350" w:rsidRDefault="000E2350" w:rsidP="000E2350">
            <w:pPr>
              <w:suppressAutoHyphens w:val="0"/>
              <w:rPr>
                <w:color w:val="000000"/>
                <w:sz w:val="18"/>
                <w:szCs w:val="18"/>
                <w:lang w:val="en-IN" w:eastAsia="en-IN"/>
              </w:rPr>
            </w:pPr>
            <w:r w:rsidRPr="000E2350">
              <w:rPr>
                <w:color w:val="000000"/>
                <w:sz w:val="18"/>
                <w:szCs w:val="18"/>
                <w:lang w:val="en-IN" w:eastAsia="en-IN"/>
              </w:rPr>
              <w:tab/>
            </w:r>
            <w:r w:rsidRPr="000E2350">
              <w:rPr>
                <w:color w:val="000000"/>
                <w:sz w:val="18"/>
                <w:szCs w:val="18"/>
                <w:lang w:val="en-IN" w:eastAsia="en-IN"/>
              </w:rPr>
              <w:tab/>
              <w:t>},</w:t>
            </w:r>
          </w:p>
          <w:p w:rsidR="000E2350" w:rsidRPr="000E2350" w:rsidRDefault="000E2350" w:rsidP="000E2350">
            <w:pPr>
              <w:suppressAutoHyphens w:val="0"/>
              <w:rPr>
                <w:color w:val="000000"/>
                <w:sz w:val="18"/>
                <w:szCs w:val="18"/>
                <w:lang w:val="en-IN" w:eastAsia="en-IN"/>
              </w:rPr>
            </w:pPr>
            <w:r w:rsidRPr="000E2350">
              <w:rPr>
                <w:color w:val="000000"/>
                <w:sz w:val="18"/>
                <w:szCs w:val="18"/>
                <w:lang w:val="en-IN" w:eastAsia="en-IN"/>
              </w:rPr>
              <w:tab/>
              <w:t>"Body": {</w:t>
            </w:r>
          </w:p>
          <w:p w:rsidR="000E2350" w:rsidRPr="000E2350" w:rsidRDefault="000E2350" w:rsidP="000E2350">
            <w:pPr>
              <w:suppressAutoHyphens w:val="0"/>
              <w:rPr>
                <w:color w:val="000000"/>
                <w:sz w:val="18"/>
                <w:szCs w:val="18"/>
                <w:lang w:val="en-IN" w:eastAsia="en-IN"/>
              </w:rPr>
            </w:pPr>
            <w:r w:rsidRPr="000E2350">
              <w:rPr>
                <w:color w:val="000000"/>
                <w:sz w:val="18"/>
                <w:szCs w:val="18"/>
                <w:lang w:val="en-IN" w:eastAsia="en-IN"/>
              </w:rPr>
              <w:tab/>
              <w:t>"</w:t>
            </w:r>
            <w:proofErr w:type="spellStart"/>
            <w:r w:rsidRPr="000E2350">
              <w:rPr>
                <w:color w:val="000000"/>
                <w:sz w:val="18"/>
                <w:szCs w:val="18"/>
                <w:lang w:val="en-IN" w:eastAsia="en-IN"/>
              </w:rPr>
              <w:t>AccNo</w:t>
            </w:r>
            <w:proofErr w:type="spellEnd"/>
            <w:r w:rsidRPr="000E2350">
              <w:rPr>
                <w:color w:val="000000"/>
                <w:sz w:val="18"/>
                <w:szCs w:val="18"/>
                <w:lang w:val="en-IN" w:eastAsia="en-IN"/>
              </w:rPr>
              <w:t>": "409000110584",</w:t>
            </w:r>
          </w:p>
          <w:p w:rsidR="000E2350" w:rsidRPr="000E2350" w:rsidRDefault="000E2350" w:rsidP="000E2350">
            <w:pPr>
              <w:suppressAutoHyphens w:val="0"/>
              <w:rPr>
                <w:color w:val="000000"/>
                <w:sz w:val="18"/>
                <w:szCs w:val="18"/>
                <w:lang w:val="en-IN" w:eastAsia="en-IN"/>
              </w:rPr>
            </w:pPr>
            <w:r w:rsidRPr="000E2350">
              <w:rPr>
                <w:color w:val="000000"/>
                <w:sz w:val="18"/>
                <w:szCs w:val="18"/>
                <w:lang w:val="en-IN" w:eastAsia="en-IN"/>
              </w:rPr>
              <w:tab/>
            </w:r>
          </w:p>
          <w:p w:rsidR="000E2350" w:rsidRPr="000E2350" w:rsidRDefault="000E2350" w:rsidP="000E2350">
            <w:pPr>
              <w:suppressAutoHyphens w:val="0"/>
              <w:rPr>
                <w:color w:val="000000"/>
                <w:sz w:val="18"/>
                <w:szCs w:val="18"/>
                <w:lang w:val="en-IN" w:eastAsia="en-IN"/>
              </w:rPr>
            </w:pPr>
            <w:r w:rsidRPr="000E2350">
              <w:rPr>
                <w:color w:val="000000"/>
                <w:sz w:val="18"/>
                <w:szCs w:val="18"/>
                <w:lang w:val="en-IN" w:eastAsia="en-IN"/>
              </w:rPr>
              <w:tab/>
              <w:t>}</w:t>
            </w:r>
          </w:p>
          <w:p w:rsidR="007356EA" w:rsidRPr="007356EA" w:rsidRDefault="000E2350" w:rsidP="000E2350">
            <w:pPr>
              <w:suppressAutoHyphens w:val="0"/>
              <w:rPr>
                <w:color w:val="000000"/>
                <w:sz w:val="18"/>
                <w:szCs w:val="18"/>
                <w:lang w:val="en-IN" w:eastAsia="en-IN"/>
              </w:rPr>
            </w:pPr>
            <w:r w:rsidRPr="000E2350">
              <w:rPr>
                <w:color w:val="000000"/>
                <w:sz w:val="18"/>
                <w:szCs w:val="18"/>
                <w:lang w:val="en-IN" w:eastAsia="en-IN"/>
              </w:rPr>
              <w:tab/>
              <w:t>}</w:t>
            </w:r>
          </w:p>
        </w:tc>
        <w:tc>
          <w:tcPr>
            <w:tcW w:w="5245" w:type="dxa"/>
            <w:tcBorders>
              <w:top w:val="single" w:sz="4" w:space="0" w:color="auto"/>
              <w:left w:val="nil"/>
              <w:bottom w:val="single" w:sz="4" w:space="0" w:color="auto"/>
              <w:right w:val="single" w:sz="4" w:space="0" w:color="auto"/>
            </w:tcBorders>
            <w:shd w:val="clear" w:color="auto" w:fill="D9D9D9" w:themeFill="background1" w:themeFillShade="D9"/>
          </w:tcPr>
          <w:p w:rsidR="000E2350" w:rsidRPr="000E2350" w:rsidRDefault="000E2350" w:rsidP="000E2350">
            <w:pPr>
              <w:suppressAutoHyphens w:val="0"/>
              <w:rPr>
                <w:color w:val="000000"/>
                <w:sz w:val="18"/>
                <w:szCs w:val="18"/>
                <w:lang w:val="en-IN" w:eastAsia="en-IN"/>
              </w:rPr>
            </w:pPr>
            <w:r w:rsidRPr="000E2350">
              <w:rPr>
                <w:color w:val="000000"/>
                <w:sz w:val="18"/>
                <w:szCs w:val="18"/>
                <w:lang w:val="en-IN" w:eastAsia="en-IN"/>
              </w:rPr>
              <w:t>{"</w:t>
            </w:r>
            <w:proofErr w:type="spellStart"/>
            <w:r w:rsidRPr="000E2350">
              <w:rPr>
                <w:color w:val="000000"/>
                <w:sz w:val="18"/>
                <w:szCs w:val="18"/>
                <w:lang w:val="en-IN" w:eastAsia="en-IN"/>
              </w:rPr>
              <w:t>getAccDetailsRes</w:t>
            </w:r>
            <w:proofErr w:type="spellEnd"/>
            <w:r w:rsidRPr="000E2350">
              <w:rPr>
                <w:color w:val="000000"/>
                <w:sz w:val="18"/>
                <w:szCs w:val="18"/>
                <w:lang w:val="en-IN" w:eastAsia="en-IN"/>
              </w:rPr>
              <w:t>": {"Header": {</w:t>
            </w:r>
          </w:p>
          <w:p w:rsidR="000E2350" w:rsidRPr="000E2350" w:rsidRDefault="000E2350" w:rsidP="000E2350">
            <w:pPr>
              <w:suppressAutoHyphens w:val="0"/>
              <w:rPr>
                <w:color w:val="000000"/>
                <w:sz w:val="18"/>
                <w:szCs w:val="18"/>
                <w:lang w:val="en-IN" w:eastAsia="en-IN"/>
              </w:rPr>
            </w:pPr>
            <w:r w:rsidRPr="000E2350">
              <w:rPr>
                <w:color w:val="000000"/>
                <w:sz w:val="18"/>
                <w:szCs w:val="18"/>
                <w:lang w:val="en-IN" w:eastAsia="en-IN"/>
              </w:rPr>
              <w:t xml:space="preserve">   "Status": "Failure",</w:t>
            </w:r>
          </w:p>
          <w:p w:rsidR="000E2350" w:rsidRPr="000E2350" w:rsidRDefault="000E2350" w:rsidP="000E2350">
            <w:pPr>
              <w:suppressAutoHyphens w:val="0"/>
              <w:rPr>
                <w:color w:val="000000"/>
                <w:sz w:val="18"/>
                <w:szCs w:val="18"/>
                <w:lang w:val="en-IN" w:eastAsia="en-IN"/>
              </w:rPr>
            </w:pPr>
            <w:r w:rsidRPr="000E2350">
              <w:rPr>
                <w:color w:val="000000"/>
                <w:sz w:val="18"/>
                <w:szCs w:val="18"/>
                <w:lang w:val="en-IN" w:eastAsia="en-IN"/>
              </w:rPr>
              <w:t xml:space="preserve">   "</w:t>
            </w:r>
            <w:proofErr w:type="spellStart"/>
            <w:r w:rsidRPr="000E2350">
              <w:rPr>
                <w:color w:val="000000"/>
                <w:sz w:val="18"/>
                <w:szCs w:val="18"/>
                <w:lang w:val="en-IN" w:eastAsia="en-IN"/>
              </w:rPr>
              <w:t>ErrorCode</w:t>
            </w:r>
            <w:proofErr w:type="spellEnd"/>
            <w:r w:rsidRPr="000E2350">
              <w:rPr>
                <w:color w:val="000000"/>
                <w:sz w:val="18"/>
                <w:szCs w:val="18"/>
                <w:lang w:val="en-IN" w:eastAsia="en-IN"/>
              </w:rPr>
              <w:t>": "ERR__DI_007",</w:t>
            </w:r>
          </w:p>
          <w:p w:rsidR="000E2350" w:rsidRPr="000E2350" w:rsidRDefault="000E2350" w:rsidP="000E2350">
            <w:pPr>
              <w:suppressAutoHyphens w:val="0"/>
              <w:rPr>
                <w:color w:val="000000"/>
                <w:sz w:val="18"/>
                <w:szCs w:val="18"/>
                <w:lang w:val="en-IN" w:eastAsia="en-IN"/>
              </w:rPr>
            </w:pPr>
            <w:r w:rsidRPr="000E2350">
              <w:rPr>
                <w:color w:val="000000"/>
                <w:sz w:val="18"/>
                <w:szCs w:val="18"/>
                <w:lang w:val="en-IN" w:eastAsia="en-IN"/>
              </w:rPr>
              <w:t xml:space="preserve">   "</w:t>
            </w:r>
            <w:proofErr w:type="spellStart"/>
            <w:r w:rsidRPr="000E2350">
              <w:rPr>
                <w:color w:val="000000"/>
                <w:sz w:val="18"/>
                <w:szCs w:val="18"/>
                <w:lang w:val="en-IN" w:eastAsia="en-IN"/>
              </w:rPr>
              <w:t>StatusDesc</w:t>
            </w:r>
            <w:proofErr w:type="spellEnd"/>
            <w:r w:rsidRPr="000E2350">
              <w:rPr>
                <w:color w:val="000000"/>
                <w:sz w:val="18"/>
                <w:szCs w:val="18"/>
                <w:lang w:val="en-IN" w:eastAsia="en-IN"/>
              </w:rPr>
              <w:t>": "Schema Validation Failure"</w:t>
            </w:r>
          </w:p>
          <w:p w:rsidR="007356EA" w:rsidRPr="007356EA" w:rsidRDefault="000E2350" w:rsidP="000E2350">
            <w:pPr>
              <w:suppressAutoHyphens w:val="0"/>
              <w:rPr>
                <w:color w:val="000000"/>
                <w:sz w:val="18"/>
                <w:szCs w:val="18"/>
                <w:lang w:val="en-IN" w:eastAsia="en-IN"/>
              </w:rPr>
            </w:pPr>
            <w:r w:rsidRPr="000E2350">
              <w:rPr>
                <w:color w:val="000000"/>
                <w:sz w:val="18"/>
                <w:szCs w:val="18"/>
                <w:lang w:val="en-IN" w:eastAsia="en-IN"/>
              </w:rPr>
              <w:t>}}}</w:t>
            </w:r>
          </w:p>
        </w:tc>
      </w:tr>
    </w:tbl>
    <w:p w:rsidR="007356EA" w:rsidRDefault="007356EA" w:rsidP="00871B24">
      <w:pPr>
        <w:rPr>
          <w:rFonts w:ascii="Times" w:hAnsi="Times" w:cs="Segoe UI"/>
          <w:b/>
          <w:sz w:val="22"/>
          <w:szCs w:val="20"/>
          <w:highlight w:val="yellow"/>
          <w:u w:val="single"/>
        </w:rPr>
      </w:pPr>
    </w:p>
    <w:p w:rsidR="00BD2E71" w:rsidRDefault="00BD2E71" w:rsidP="00871B24">
      <w:pPr>
        <w:rPr>
          <w:rFonts w:ascii="Times" w:hAnsi="Times" w:cs="Segoe UI"/>
          <w:b/>
          <w:sz w:val="22"/>
          <w:szCs w:val="20"/>
          <w:highlight w:val="yellow"/>
          <w:u w:val="single"/>
        </w:rPr>
      </w:pPr>
    </w:p>
    <w:p w:rsidR="00BD2E71" w:rsidRDefault="00BD2E71" w:rsidP="00871B24">
      <w:pPr>
        <w:rPr>
          <w:rFonts w:ascii="Times" w:hAnsi="Times" w:cs="Segoe UI"/>
          <w:b/>
          <w:sz w:val="22"/>
          <w:szCs w:val="20"/>
          <w:highlight w:val="yellow"/>
          <w:u w:val="single"/>
        </w:rPr>
      </w:pPr>
    </w:p>
    <w:tbl>
      <w:tblPr>
        <w:tblW w:w="11199" w:type="dxa"/>
        <w:tblInd w:w="-601" w:type="dxa"/>
        <w:shd w:val="clear" w:color="auto" w:fill="D9D9D9" w:themeFill="background1" w:themeFillShade="D9"/>
        <w:tblLayout w:type="fixed"/>
        <w:tblLook w:val="04A0" w:firstRow="1" w:lastRow="0" w:firstColumn="1" w:lastColumn="0" w:noHBand="0" w:noVBand="1"/>
      </w:tblPr>
      <w:tblGrid>
        <w:gridCol w:w="1702"/>
        <w:gridCol w:w="4394"/>
        <w:gridCol w:w="5103"/>
      </w:tblGrid>
      <w:tr w:rsidR="008F5C5C" w:rsidRPr="007F6244" w:rsidTr="000B314E">
        <w:trPr>
          <w:trHeight w:val="4545"/>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F6244" w:rsidRPr="007F6244" w:rsidRDefault="00756C65" w:rsidP="004856EB">
            <w:pPr>
              <w:suppressAutoHyphens w:val="0"/>
              <w:rPr>
                <w:b/>
                <w:bCs/>
                <w:color w:val="000000"/>
                <w:sz w:val="20"/>
                <w:szCs w:val="20"/>
                <w:lang w:val="en-IN" w:eastAsia="en-IN"/>
              </w:rPr>
            </w:pPr>
            <w:r>
              <w:rPr>
                <w:b/>
                <w:bCs/>
                <w:color w:val="000000"/>
                <w:sz w:val="20"/>
                <w:szCs w:val="20"/>
                <w:lang w:val="en-IN" w:eastAsia="en-IN"/>
              </w:rPr>
              <w:t>‘</w:t>
            </w:r>
            <w:r w:rsidR="007F6244" w:rsidRPr="007F6244">
              <w:rPr>
                <w:b/>
                <w:bCs/>
                <w:color w:val="000000"/>
                <w:sz w:val="20"/>
                <w:szCs w:val="20"/>
                <w:lang w:val="en-IN" w:eastAsia="en-IN"/>
              </w:rPr>
              <w:t>Schema Validation fa</w:t>
            </w:r>
            <w:r w:rsidR="007F6244" w:rsidRPr="00085A85">
              <w:rPr>
                <w:b/>
                <w:bCs/>
                <w:color w:val="000000"/>
                <w:sz w:val="20"/>
                <w:szCs w:val="20"/>
                <w:lang w:val="en-IN" w:eastAsia="en-IN"/>
              </w:rPr>
              <w:t>ilure</w:t>
            </w:r>
            <w:r>
              <w:rPr>
                <w:b/>
                <w:bCs/>
                <w:color w:val="000000"/>
                <w:sz w:val="20"/>
                <w:szCs w:val="20"/>
                <w:lang w:val="en-IN" w:eastAsia="en-IN"/>
              </w:rPr>
              <w:t>’</w:t>
            </w:r>
            <w:r w:rsidR="007F6244" w:rsidRPr="00085A85">
              <w:rPr>
                <w:b/>
                <w:bCs/>
                <w:color w:val="000000"/>
                <w:sz w:val="20"/>
                <w:szCs w:val="20"/>
                <w:lang w:val="en-IN" w:eastAsia="en-IN"/>
              </w:rPr>
              <w:t xml:space="preserve"> when missing mandatory value</w:t>
            </w:r>
            <w:r w:rsidR="000E2350">
              <w:rPr>
                <w:b/>
                <w:bCs/>
                <w:color w:val="000000"/>
                <w:sz w:val="20"/>
                <w:szCs w:val="20"/>
                <w:lang w:val="en-IN" w:eastAsia="en-IN"/>
              </w:rPr>
              <w:t xml:space="preserve"> (</w:t>
            </w:r>
            <w:proofErr w:type="spellStart"/>
            <w:r w:rsidR="000E2350">
              <w:rPr>
                <w:b/>
                <w:bCs/>
                <w:color w:val="000000"/>
                <w:sz w:val="20"/>
                <w:szCs w:val="20"/>
                <w:lang w:val="en-IN" w:eastAsia="en-IN"/>
              </w:rPr>
              <w:t>AccNo</w:t>
            </w:r>
            <w:proofErr w:type="spellEnd"/>
            <w:r w:rsidR="000E2350">
              <w:rPr>
                <w:b/>
                <w:bCs/>
                <w:color w:val="000000"/>
                <w:sz w:val="20"/>
                <w:szCs w:val="20"/>
                <w:lang w:val="en-IN" w:eastAsia="en-IN"/>
              </w:rPr>
              <w:t>)</w:t>
            </w:r>
          </w:p>
        </w:tc>
        <w:tc>
          <w:tcPr>
            <w:tcW w:w="4394" w:type="dxa"/>
            <w:tcBorders>
              <w:top w:val="single" w:sz="4" w:space="0" w:color="auto"/>
              <w:left w:val="nil"/>
              <w:bottom w:val="single" w:sz="4" w:space="0" w:color="auto"/>
              <w:right w:val="single" w:sz="4" w:space="0" w:color="auto"/>
            </w:tcBorders>
            <w:shd w:val="clear" w:color="auto" w:fill="D9D9D9" w:themeFill="background1" w:themeFillShade="D9"/>
          </w:tcPr>
          <w:p w:rsidR="000E2350" w:rsidRPr="000E2350" w:rsidRDefault="000E2350" w:rsidP="000E2350">
            <w:pPr>
              <w:suppressAutoHyphens w:val="0"/>
              <w:rPr>
                <w:color w:val="000000"/>
                <w:sz w:val="18"/>
                <w:szCs w:val="18"/>
                <w:lang w:val="en-IN" w:eastAsia="en-IN"/>
              </w:rPr>
            </w:pPr>
            <w:r w:rsidRPr="000E2350">
              <w:rPr>
                <w:color w:val="000000"/>
                <w:sz w:val="18"/>
                <w:szCs w:val="18"/>
                <w:lang w:val="en-IN" w:eastAsia="en-IN"/>
              </w:rPr>
              <w:t>{</w:t>
            </w:r>
          </w:p>
          <w:p w:rsidR="000E2350" w:rsidRPr="000E2350" w:rsidRDefault="000E2350" w:rsidP="000E2350">
            <w:pPr>
              <w:suppressAutoHyphens w:val="0"/>
              <w:rPr>
                <w:color w:val="000000"/>
                <w:sz w:val="18"/>
                <w:szCs w:val="18"/>
                <w:lang w:val="en-IN" w:eastAsia="en-IN"/>
              </w:rPr>
            </w:pPr>
            <w:r w:rsidRPr="000E2350">
              <w:rPr>
                <w:color w:val="000000"/>
                <w:sz w:val="18"/>
                <w:szCs w:val="18"/>
                <w:lang w:val="en-IN" w:eastAsia="en-IN"/>
              </w:rPr>
              <w:t>"</w:t>
            </w:r>
            <w:proofErr w:type="spellStart"/>
            <w:r w:rsidRPr="000E2350">
              <w:rPr>
                <w:color w:val="000000"/>
                <w:sz w:val="18"/>
                <w:szCs w:val="18"/>
                <w:lang w:val="en-IN" w:eastAsia="en-IN"/>
              </w:rPr>
              <w:t>getAccDetailsReq</w:t>
            </w:r>
            <w:proofErr w:type="spellEnd"/>
            <w:r w:rsidRPr="000E2350">
              <w:rPr>
                <w:color w:val="000000"/>
                <w:sz w:val="18"/>
                <w:szCs w:val="18"/>
                <w:lang w:val="en-IN" w:eastAsia="en-IN"/>
              </w:rPr>
              <w:t>": {</w:t>
            </w:r>
          </w:p>
          <w:p w:rsidR="000E2350" w:rsidRPr="000E2350" w:rsidRDefault="000E2350" w:rsidP="000E2350">
            <w:pPr>
              <w:suppressAutoHyphens w:val="0"/>
              <w:rPr>
                <w:color w:val="000000"/>
                <w:sz w:val="18"/>
                <w:szCs w:val="18"/>
                <w:lang w:val="en-IN" w:eastAsia="en-IN"/>
              </w:rPr>
            </w:pPr>
            <w:r w:rsidRPr="000E2350">
              <w:rPr>
                <w:color w:val="000000"/>
                <w:sz w:val="18"/>
                <w:szCs w:val="18"/>
                <w:lang w:val="en-IN" w:eastAsia="en-IN"/>
              </w:rPr>
              <w:tab/>
              <w:t>"Header": {</w:t>
            </w:r>
          </w:p>
          <w:p w:rsidR="003814D4" w:rsidRDefault="003814D4" w:rsidP="003814D4">
            <w:r>
              <w:t>  "</w:t>
            </w:r>
            <w:proofErr w:type="spellStart"/>
            <w:r>
              <w:t>TranID</w:t>
            </w:r>
            <w:proofErr w:type="spellEnd"/>
            <w:r>
              <w:t>": "T002",</w:t>
            </w:r>
          </w:p>
          <w:p w:rsidR="003814D4" w:rsidRDefault="003814D4" w:rsidP="003814D4">
            <w:r>
              <w:t>  "</w:t>
            </w:r>
            <w:proofErr w:type="spellStart"/>
            <w:r>
              <w:t>Corp_ID</w:t>
            </w:r>
            <w:proofErr w:type="spellEnd"/>
            <w:r>
              <w:t>": "MC004"</w:t>
            </w:r>
          </w:p>
          <w:p w:rsidR="003814D4" w:rsidRPr="003814D4" w:rsidRDefault="003814D4" w:rsidP="003814D4">
            <w:r>
              <w:t xml:space="preserve">  </w:t>
            </w:r>
            <w:r w:rsidRPr="003814D4">
              <w:t>"</w:t>
            </w:r>
            <w:proofErr w:type="spellStart"/>
            <w:r w:rsidRPr="003814D4">
              <w:t>Maker_ID</w:t>
            </w:r>
            <w:proofErr w:type="spellEnd"/>
            <w:r w:rsidRPr="003814D4">
              <w:t>":" ",</w:t>
            </w:r>
          </w:p>
          <w:p w:rsidR="003814D4" w:rsidRPr="003814D4" w:rsidRDefault="003814D4" w:rsidP="003814D4">
            <w:r w:rsidRPr="003814D4">
              <w:t xml:space="preserve"> </w:t>
            </w:r>
            <w:r>
              <w:t xml:space="preserve"> </w:t>
            </w:r>
            <w:r w:rsidRPr="003814D4">
              <w:t>"</w:t>
            </w:r>
            <w:proofErr w:type="spellStart"/>
            <w:r w:rsidRPr="003814D4">
              <w:t>Checker_ID</w:t>
            </w:r>
            <w:proofErr w:type="spellEnd"/>
            <w:r w:rsidRPr="003814D4">
              <w:t xml:space="preserve">":" ",       </w:t>
            </w:r>
          </w:p>
          <w:p w:rsidR="003814D4" w:rsidRPr="003814D4" w:rsidRDefault="003814D4" w:rsidP="003814D4">
            <w:r w:rsidRPr="003814D4">
              <w:t xml:space="preserve"> </w:t>
            </w:r>
            <w:r>
              <w:t xml:space="preserve"> </w:t>
            </w:r>
            <w:r w:rsidRPr="003814D4">
              <w:t>"</w:t>
            </w:r>
            <w:proofErr w:type="spellStart"/>
            <w:r w:rsidRPr="003814D4">
              <w:t>Approver_ID</w:t>
            </w:r>
            <w:proofErr w:type="spellEnd"/>
            <w:r w:rsidRPr="003814D4">
              <w:t>":" "</w:t>
            </w:r>
          </w:p>
          <w:p w:rsidR="000E2350" w:rsidRPr="000E2350" w:rsidRDefault="000E2350" w:rsidP="000E2350">
            <w:pPr>
              <w:suppressAutoHyphens w:val="0"/>
              <w:rPr>
                <w:color w:val="000000"/>
                <w:sz w:val="18"/>
                <w:szCs w:val="18"/>
                <w:lang w:val="en-IN" w:eastAsia="en-IN"/>
              </w:rPr>
            </w:pPr>
            <w:r w:rsidRPr="000E2350">
              <w:rPr>
                <w:color w:val="000000"/>
                <w:sz w:val="18"/>
                <w:szCs w:val="18"/>
                <w:lang w:val="en-IN" w:eastAsia="en-IN"/>
              </w:rPr>
              <w:tab/>
            </w:r>
            <w:r w:rsidRPr="000E2350">
              <w:rPr>
                <w:color w:val="000000"/>
                <w:sz w:val="18"/>
                <w:szCs w:val="18"/>
                <w:lang w:val="en-IN" w:eastAsia="en-IN"/>
              </w:rPr>
              <w:tab/>
              <w:t>},</w:t>
            </w:r>
          </w:p>
          <w:p w:rsidR="000E2350" w:rsidRPr="000E2350" w:rsidRDefault="000E2350" w:rsidP="000E2350">
            <w:pPr>
              <w:suppressAutoHyphens w:val="0"/>
              <w:rPr>
                <w:color w:val="000000"/>
                <w:sz w:val="18"/>
                <w:szCs w:val="18"/>
                <w:lang w:val="en-IN" w:eastAsia="en-IN"/>
              </w:rPr>
            </w:pPr>
            <w:r w:rsidRPr="000E2350">
              <w:rPr>
                <w:color w:val="000000"/>
                <w:sz w:val="18"/>
                <w:szCs w:val="18"/>
                <w:lang w:val="en-IN" w:eastAsia="en-IN"/>
              </w:rPr>
              <w:tab/>
              <w:t>"Body": {</w:t>
            </w:r>
          </w:p>
          <w:p w:rsidR="000E2350" w:rsidRPr="000E2350" w:rsidRDefault="000E2350" w:rsidP="000E2350">
            <w:pPr>
              <w:suppressAutoHyphens w:val="0"/>
              <w:rPr>
                <w:color w:val="000000"/>
                <w:sz w:val="18"/>
                <w:szCs w:val="18"/>
                <w:lang w:val="en-IN" w:eastAsia="en-IN"/>
              </w:rPr>
            </w:pPr>
            <w:r w:rsidRPr="000E2350">
              <w:rPr>
                <w:color w:val="000000"/>
                <w:sz w:val="18"/>
                <w:szCs w:val="18"/>
                <w:lang w:val="en-IN" w:eastAsia="en-IN"/>
              </w:rPr>
              <w:tab/>
              <w:t>"</w:t>
            </w:r>
            <w:proofErr w:type="spellStart"/>
            <w:r w:rsidRPr="000E2350">
              <w:rPr>
                <w:color w:val="000000"/>
                <w:sz w:val="18"/>
                <w:szCs w:val="18"/>
                <w:lang w:val="en-IN" w:eastAsia="en-IN"/>
              </w:rPr>
              <w:t>AccNo</w:t>
            </w:r>
            <w:proofErr w:type="spellEnd"/>
            <w:r w:rsidRPr="000E2350">
              <w:rPr>
                <w:color w:val="000000"/>
                <w:sz w:val="18"/>
                <w:szCs w:val="18"/>
                <w:lang w:val="en-IN" w:eastAsia="en-IN"/>
              </w:rPr>
              <w:t>": "",</w:t>
            </w:r>
          </w:p>
          <w:p w:rsidR="000E2350" w:rsidRPr="000E2350" w:rsidRDefault="000E2350" w:rsidP="000E2350">
            <w:pPr>
              <w:suppressAutoHyphens w:val="0"/>
              <w:rPr>
                <w:color w:val="000000"/>
                <w:sz w:val="18"/>
                <w:szCs w:val="18"/>
                <w:lang w:val="en-IN" w:eastAsia="en-IN"/>
              </w:rPr>
            </w:pPr>
            <w:r w:rsidRPr="000E2350">
              <w:rPr>
                <w:color w:val="000000"/>
                <w:sz w:val="18"/>
                <w:szCs w:val="18"/>
                <w:lang w:val="en-IN" w:eastAsia="en-IN"/>
              </w:rPr>
              <w:tab/>
              <w:t>"IFSC" : "RATN00001"</w:t>
            </w:r>
          </w:p>
          <w:p w:rsidR="000E2350" w:rsidRPr="000E2350" w:rsidRDefault="000E2350" w:rsidP="000E2350">
            <w:pPr>
              <w:suppressAutoHyphens w:val="0"/>
              <w:rPr>
                <w:color w:val="000000"/>
                <w:sz w:val="18"/>
                <w:szCs w:val="18"/>
                <w:lang w:val="en-IN" w:eastAsia="en-IN"/>
              </w:rPr>
            </w:pPr>
            <w:r w:rsidRPr="000E2350">
              <w:rPr>
                <w:color w:val="000000"/>
                <w:sz w:val="18"/>
                <w:szCs w:val="18"/>
                <w:lang w:val="en-IN" w:eastAsia="en-IN"/>
              </w:rPr>
              <w:tab/>
              <w:t>}</w:t>
            </w:r>
          </w:p>
          <w:p w:rsidR="007F6244" w:rsidRPr="007F6244" w:rsidRDefault="000E2350" w:rsidP="000E2350">
            <w:pPr>
              <w:suppressAutoHyphens w:val="0"/>
              <w:rPr>
                <w:color w:val="000000"/>
                <w:sz w:val="18"/>
                <w:szCs w:val="18"/>
                <w:lang w:val="en-IN" w:eastAsia="en-IN"/>
              </w:rPr>
            </w:pPr>
            <w:r w:rsidRPr="000E2350">
              <w:rPr>
                <w:color w:val="000000"/>
                <w:sz w:val="18"/>
                <w:szCs w:val="18"/>
                <w:lang w:val="en-IN" w:eastAsia="en-IN"/>
              </w:rPr>
              <w:tab/>
              <w:t>}</w:t>
            </w:r>
          </w:p>
        </w:tc>
        <w:tc>
          <w:tcPr>
            <w:tcW w:w="5103" w:type="dxa"/>
            <w:tcBorders>
              <w:top w:val="single" w:sz="4" w:space="0" w:color="auto"/>
              <w:left w:val="nil"/>
              <w:bottom w:val="single" w:sz="4" w:space="0" w:color="auto"/>
              <w:right w:val="single" w:sz="4" w:space="0" w:color="auto"/>
            </w:tcBorders>
            <w:shd w:val="clear" w:color="auto" w:fill="D9D9D9" w:themeFill="background1" w:themeFillShade="D9"/>
          </w:tcPr>
          <w:p w:rsidR="000E2350" w:rsidRPr="000E2350" w:rsidRDefault="000E2350" w:rsidP="000E2350">
            <w:pPr>
              <w:suppressAutoHyphens w:val="0"/>
              <w:rPr>
                <w:color w:val="000000"/>
                <w:sz w:val="18"/>
                <w:szCs w:val="18"/>
                <w:lang w:val="en-IN" w:eastAsia="en-IN"/>
              </w:rPr>
            </w:pPr>
            <w:r w:rsidRPr="000E2350">
              <w:rPr>
                <w:color w:val="000000"/>
                <w:sz w:val="18"/>
                <w:szCs w:val="18"/>
                <w:lang w:val="en-IN" w:eastAsia="en-IN"/>
              </w:rPr>
              <w:t>{"</w:t>
            </w:r>
            <w:proofErr w:type="spellStart"/>
            <w:r w:rsidRPr="000E2350">
              <w:rPr>
                <w:color w:val="000000"/>
                <w:sz w:val="18"/>
                <w:szCs w:val="18"/>
                <w:lang w:val="en-IN" w:eastAsia="en-IN"/>
              </w:rPr>
              <w:t>getAccDetailsRes</w:t>
            </w:r>
            <w:proofErr w:type="spellEnd"/>
            <w:r w:rsidRPr="000E2350">
              <w:rPr>
                <w:color w:val="000000"/>
                <w:sz w:val="18"/>
                <w:szCs w:val="18"/>
                <w:lang w:val="en-IN" w:eastAsia="en-IN"/>
              </w:rPr>
              <w:t>": {"Header": {</w:t>
            </w:r>
          </w:p>
          <w:p w:rsidR="000E2350" w:rsidRPr="000E2350" w:rsidRDefault="000E2350" w:rsidP="000E2350">
            <w:pPr>
              <w:suppressAutoHyphens w:val="0"/>
              <w:rPr>
                <w:color w:val="000000"/>
                <w:sz w:val="18"/>
                <w:szCs w:val="18"/>
                <w:lang w:val="en-IN" w:eastAsia="en-IN"/>
              </w:rPr>
            </w:pPr>
            <w:r w:rsidRPr="000E2350">
              <w:rPr>
                <w:color w:val="000000"/>
                <w:sz w:val="18"/>
                <w:szCs w:val="18"/>
                <w:lang w:val="en-IN" w:eastAsia="en-IN"/>
              </w:rPr>
              <w:t xml:space="preserve">   "Status": "Failure",</w:t>
            </w:r>
          </w:p>
          <w:p w:rsidR="000E2350" w:rsidRPr="000E2350" w:rsidRDefault="000E2350" w:rsidP="000E2350">
            <w:pPr>
              <w:suppressAutoHyphens w:val="0"/>
              <w:rPr>
                <w:color w:val="000000"/>
                <w:sz w:val="18"/>
                <w:szCs w:val="18"/>
                <w:lang w:val="en-IN" w:eastAsia="en-IN"/>
              </w:rPr>
            </w:pPr>
            <w:r w:rsidRPr="000E2350">
              <w:rPr>
                <w:color w:val="000000"/>
                <w:sz w:val="18"/>
                <w:szCs w:val="18"/>
                <w:lang w:val="en-IN" w:eastAsia="en-IN"/>
              </w:rPr>
              <w:t xml:space="preserve">   "</w:t>
            </w:r>
            <w:proofErr w:type="spellStart"/>
            <w:r w:rsidRPr="000E2350">
              <w:rPr>
                <w:color w:val="000000"/>
                <w:sz w:val="18"/>
                <w:szCs w:val="18"/>
                <w:lang w:val="en-IN" w:eastAsia="en-IN"/>
              </w:rPr>
              <w:t>ErrorCode</w:t>
            </w:r>
            <w:proofErr w:type="spellEnd"/>
            <w:r w:rsidRPr="000E2350">
              <w:rPr>
                <w:color w:val="000000"/>
                <w:sz w:val="18"/>
                <w:szCs w:val="18"/>
                <w:lang w:val="en-IN" w:eastAsia="en-IN"/>
              </w:rPr>
              <w:t>": "ERR__DI_007",</w:t>
            </w:r>
          </w:p>
          <w:p w:rsidR="000E2350" w:rsidRPr="000E2350" w:rsidRDefault="000E2350" w:rsidP="000E2350">
            <w:pPr>
              <w:suppressAutoHyphens w:val="0"/>
              <w:rPr>
                <w:color w:val="000000"/>
                <w:sz w:val="18"/>
                <w:szCs w:val="18"/>
                <w:lang w:val="en-IN" w:eastAsia="en-IN"/>
              </w:rPr>
            </w:pPr>
            <w:r w:rsidRPr="000E2350">
              <w:rPr>
                <w:color w:val="000000"/>
                <w:sz w:val="18"/>
                <w:szCs w:val="18"/>
                <w:lang w:val="en-IN" w:eastAsia="en-IN"/>
              </w:rPr>
              <w:t xml:space="preserve">   "</w:t>
            </w:r>
            <w:proofErr w:type="spellStart"/>
            <w:r w:rsidRPr="000E2350">
              <w:rPr>
                <w:color w:val="000000"/>
                <w:sz w:val="18"/>
                <w:szCs w:val="18"/>
                <w:lang w:val="en-IN" w:eastAsia="en-IN"/>
              </w:rPr>
              <w:t>StatusDesc</w:t>
            </w:r>
            <w:proofErr w:type="spellEnd"/>
            <w:r w:rsidRPr="000E2350">
              <w:rPr>
                <w:color w:val="000000"/>
                <w:sz w:val="18"/>
                <w:szCs w:val="18"/>
                <w:lang w:val="en-IN" w:eastAsia="en-IN"/>
              </w:rPr>
              <w:t>": "Schema Validation Failure"</w:t>
            </w:r>
          </w:p>
          <w:p w:rsidR="007F6244" w:rsidRPr="000E2350" w:rsidRDefault="000E2350" w:rsidP="000E2350">
            <w:pPr>
              <w:suppressAutoHyphens w:val="0"/>
              <w:rPr>
                <w:color w:val="000000"/>
                <w:sz w:val="18"/>
                <w:szCs w:val="18"/>
                <w:highlight w:val="yellow"/>
                <w:lang w:val="en-IN" w:eastAsia="en-IN"/>
              </w:rPr>
            </w:pPr>
            <w:r w:rsidRPr="000E2350">
              <w:rPr>
                <w:color w:val="000000"/>
                <w:sz w:val="18"/>
                <w:szCs w:val="18"/>
                <w:lang w:val="en-IN" w:eastAsia="en-IN"/>
              </w:rPr>
              <w:t>}}}</w:t>
            </w:r>
          </w:p>
        </w:tc>
      </w:tr>
    </w:tbl>
    <w:p w:rsidR="007F6244" w:rsidRDefault="007F6244" w:rsidP="00871B24">
      <w:pPr>
        <w:rPr>
          <w:rFonts w:ascii="Times" w:hAnsi="Times" w:cs="Segoe UI"/>
          <w:b/>
          <w:sz w:val="22"/>
          <w:szCs w:val="20"/>
          <w:highlight w:val="yellow"/>
          <w:u w:val="single"/>
        </w:rPr>
      </w:pPr>
    </w:p>
    <w:p w:rsidR="007F6244" w:rsidRDefault="007F6244" w:rsidP="00871B24">
      <w:pPr>
        <w:rPr>
          <w:rFonts w:ascii="Times" w:hAnsi="Times" w:cs="Segoe UI"/>
          <w:b/>
          <w:sz w:val="22"/>
          <w:szCs w:val="20"/>
          <w:highlight w:val="yellow"/>
          <w:u w:val="single"/>
        </w:rPr>
      </w:pPr>
    </w:p>
    <w:p w:rsidR="00A40532" w:rsidRDefault="00A40532" w:rsidP="00871B24">
      <w:pPr>
        <w:rPr>
          <w:rFonts w:ascii="Times" w:hAnsi="Times" w:cs="Segoe UI"/>
          <w:b/>
          <w:sz w:val="22"/>
          <w:szCs w:val="20"/>
          <w:highlight w:val="yellow"/>
          <w:u w:val="single"/>
        </w:rPr>
      </w:pPr>
    </w:p>
    <w:p w:rsidR="007F6244" w:rsidRDefault="007F6244" w:rsidP="00871B24">
      <w:pPr>
        <w:rPr>
          <w:rFonts w:ascii="Times" w:hAnsi="Times" w:cs="Segoe UI"/>
          <w:b/>
          <w:sz w:val="22"/>
          <w:szCs w:val="20"/>
          <w:highlight w:val="yellow"/>
          <w:u w:val="single"/>
        </w:rPr>
      </w:pPr>
    </w:p>
    <w:tbl>
      <w:tblPr>
        <w:tblW w:w="11199" w:type="dxa"/>
        <w:tblInd w:w="-601" w:type="dxa"/>
        <w:shd w:val="clear" w:color="auto" w:fill="D9D9D9" w:themeFill="background1" w:themeFillShade="D9"/>
        <w:tblLayout w:type="fixed"/>
        <w:tblLook w:val="04A0" w:firstRow="1" w:lastRow="0" w:firstColumn="1" w:lastColumn="0" w:noHBand="0" w:noVBand="1"/>
      </w:tblPr>
      <w:tblGrid>
        <w:gridCol w:w="1702"/>
        <w:gridCol w:w="4394"/>
        <w:gridCol w:w="5103"/>
      </w:tblGrid>
      <w:tr w:rsidR="00A47782" w:rsidRPr="007F6244" w:rsidTr="000B314E">
        <w:trPr>
          <w:trHeight w:val="4545"/>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A47782" w:rsidRPr="007F6244" w:rsidRDefault="00A47782" w:rsidP="0022461B">
            <w:pPr>
              <w:suppressAutoHyphens w:val="0"/>
              <w:rPr>
                <w:b/>
                <w:bCs/>
                <w:color w:val="000000"/>
                <w:sz w:val="20"/>
                <w:szCs w:val="20"/>
                <w:lang w:val="en-IN" w:eastAsia="en-IN"/>
              </w:rPr>
            </w:pPr>
            <w:r>
              <w:rPr>
                <w:b/>
                <w:bCs/>
                <w:color w:val="000000"/>
                <w:sz w:val="20"/>
                <w:szCs w:val="20"/>
                <w:lang w:val="en-IN" w:eastAsia="en-IN"/>
              </w:rPr>
              <w:lastRenderedPageBreak/>
              <w:t>‘</w:t>
            </w:r>
            <w:r w:rsidRPr="007F6244">
              <w:rPr>
                <w:b/>
                <w:bCs/>
                <w:color w:val="000000"/>
                <w:sz w:val="20"/>
                <w:szCs w:val="20"/>
                <w:lang w:val="en-IN" w:eastAsia="en-IN"/>
              </w:rPr>
              <w:t>Schema Validation fa</w:t>
            </w:r>
            <w:r w:rsidRPr="00085A85">
              <w:rPr>
                <w:b/>
                <w:bCs/>
                <w:color w:val="000000"/>
                <w:sz w:val="20"/>
                <w:szCs w:val="20"/>
                <w:lang w:val="en-IN" w:eastAsia="en-IN"/>
              </w:rPr>
              <w:t>ilure</w:t>
            </w:r>
            <w:r>
              <w:rPr>
                <w:b/>
                <w:bCs/>
                <w:color w:val="000000"/>
                <w:sz w:val="20"/>
                <w:szCs w:val="20"/>
                <w:lang w:val="en-IN" w:eastAsia="en-IN"/>
              </w:rPr>
              <w:t>’ when field limit length</w:t>
            </w:r>
            <w:r w:rsidR="00D45540">
              <w:rPr>
                <w:b/>
                <w:bCs/>
                <w:color w:val="000000"/>
                <w:sz w:val="20"/>
                <w:szCs w:val="20"/>
                <w:lang w:val="en-IN" w:eastAsia="en-IN"/>
              </w:rPr>
              <w:t>(</w:t>
            </w:r>
            <w:proofErr w:type="spellStart"/>
            <w:r w:rsidR="00D45540">
              <w:rPr>
                <w:b/>
                <w:bCs/>
                <w:color w:val="000000"/>
                <w:sz w:val="20"/>
                <w:szCs w:val="20"/>
                <w:lang w:val="en-IN" w:eastAsia="en-IN"/>
              </w:rPr>
              <w:t>Corp_ID</w:t>
            </w:r>
            <w:proofErr w:type="spellEnd"/>
            <w:r w:rsidR="00D45540">
              <w:rPr>
                <w:b/>
                <w:bCs/>
                <w:color w:val="000000"/>
                <w:sz w:val="20"/>
                <w:szCs w:val="20"/>
                <w:lang w:val="en-IN" w:eastAsia="en-IN"/>
              </w:rPr>
              <w:t>)</w:t>
            </w:r>
            <w:r>
              <w:rPr>
                <w:b/>
                <w:bCs/>
                <w:color w:val="000000"/>
                <w:sz w:val="20"/>
                <w:szCs w:val="20"/>
                <w:lang w:val="en-IN" w:eastAsia="en-IN"/>
              </w:rPr>
              <w:t xml:space="preserve"> exceeds </w:t>
            </w:r>
            <w:r w:rsidRPr="007F6244">
              <w:rPr>
                <w:b/>
                <w:bCs/>
                <w:color w:val="000000"/>
                <w:sz w:val="20"/>
                <w:szCs w:val="20"/>
                <w:lang w:val="en-IN" w:eastAsia="en-IN"/>
              </w:rPr>
              <w:t>in the request</w:t>
            </w:r>
          </w:p>
        </w:tc>
        <w:tc>
          <w:tcPr>
            <w:tcW w:w="4394" w:type="dxa"/>
            <w:tcBorders>
              <w:top w:val="single" w:sz="4" w:space="0" w:color="auto"/>
              <w:left w:val="nil"/>
              <w:bottom w:val="single" w:sz="4" w:space="0" w:color="auto"/>
              <w:right w:val="single" w:sz="4" w:space="0" w:color="auto"/>
            </w:tcBorders>
            <w:shd w:val="clear" w:color="auto" w:fill="D9D9D9" w:themeFill="background1" w:themeFillShade="D9"/>
          </w:tcPr>
          <w:p w:rsidR="00385BB7" w:rsidRPr="00385BB7" w:rsidRDefault="00385BB7" w:rsidP="00385BB7">
            <w:pPr>
              <w:suppressAutoHyphens w:val="0"/>
              <w:rPr>
                <w:color w:val="000000"/>
                <w:sz w:val="18"/>
                <w:szCs w:val="18"/>
                <w:lang w:val="en-IN" w:eastAsia="en-IN"/>
              </w:rPr>
            </w:pPr>
            <w:r w:rsidRPr="00385BB7">
              <w:rPr>
                <w:color w:val="000000"/>
                <w:sz w:val="18"/>
                <w:szCs w:val="18"/>
                <w:lang w:val="en-IN" w:eastAsia="en-IN"/>
              </w:rPr>
              <w:t>{</w:t>
            </w:r>
          </w:p>
          <w:p w:rsidR="00385BB7" w:rsidRPr="00385BB7" w:rsidRDefault="00385BB7" w:rsidP="00385BB7">
            <w:pPr>
              <w:suppressAutoHyphens w:val="0"/>
              <w:rPr>
                <w:color w:val="000000"/>
                <w:sz w:val="18"/>
                <w:szCs w:val="18"/>
                <w:lang w:val="en-IN" w:eastAsia="en-IN"/>
              </w:rPr>
            </w:pPr>
            <w:r w:rsidRPr="00385BB7">
              <w:rPr>
                <w:color w:val="000000"/>
                <w:sz w:val="18"/>
                <w:szCs w:val="18"/>
                <w:lang w:val="en-IN" w:eastAsia="en-IN"/>
              </w:rPr>
              <w:t>"</w:t>
            </w:r>
            <w:proofErr w:type="spellStart"/>
            <w:r w:rsidRPr="00385BB7">
              <w:rPr>
                <w:color w:val="000000"/>
                <w:sz w:val="18"/>
                <w:szCs w:val="18"/>
                <w:lang w:val="en-IN" w:eastAsia="en-IN"/>
              </w:rPr>
              <w:t>getAccDetailsReq</w:t>
            </w:r>
            <w:proofErr w:type="spellEnd"/>
            <w:r w:rsidRPr="00385BB7">
              <w:rPr>
                <w:color w:val="000000"/>
                <w:sz w:val="18"/>
                <w:szCs w:val="18"/>
                <w:lang w:val="en-IN" w:eastAsia="en-IN"/>
              </w:rPr>
              <w:t>": {</w:t>
            </w:r>
          </w:p>
          <w:p w:rsidR="00385BB7" w:rsidRDefault="003814D4" w:rsidP="003814D4">
            <w:pPr>
              <w:suppressAutoHyphens w:val="0"/>
              <w:rPr>
                <w:color w:val="000000"/>
                <w:sz w:val="18"/>
                <w:szCs w:val="18"/>
                <w:lang w:val="en-IN" w:eastAsia="en-IN"/>
              </w:rPr>
            </w:pPr>
            <w:r>
              <w:rPr>
                <w:color w:val="000000"/>
                <w:sz w:val="18"/>
                <w:szCs w:val="18"/>
                <w:lang w:val="en-IN" w:eastAsia="en-IN"/>
              </w:rPr>
              <w:tab/>
              <w:t>"Header": {</w:t>
            </w:r>
          </w:p>
          <w:p w:rsidR="003814D4" w:rsidRDefault="003814D4" w:rsidP="003814D4">
            <w:r>
              <w:t>  "</w:t>
            </w:r>
            <w:proofErr w:type="spellStart"/>
            <w:r>
              <w:t>TranID</w:t>
            </w:r>
            <w:proofErr w:type="spellEnd"/>
            <w:r>
              <w:t>": "T002",</w:t>
            </w:r>
          </w:p>
          <w:p w:rsidR="003814D4" w:rsidRDefault="003814D4" w:rsidP="003814D4">
            <w:r>
              <w:t>  "</w:t>
            </w:r>
            <w:proofErr w:type="spellStart"/>
            <w:r>
              <w:t>Corp_ID</w:t>
            </w:r>
            <w:proofErr w:type="spellEnd"/>
            <w:r>
              <w:t>": "</w:t>
            </w:r>
            <w:r w:rsidR="008F59A8">
              <w:rPr>
                <w:color w:val="000000"/>
                <w:sz w:val="18"/>
                <w:szCs w:val="18"/>
                <w:lang w:val="en-IN" w:eastAsia="en-IN"/>
              </w:rPr>
              <w:t>MC0000000000000000000000000000000000044444444444444444444444444444444444</w:t>
            </w:r>
            <w:r>
              <w:t>"</w:t>
            </w:r>
          </w:p>
          <w:p w:rsidR="003814D4" w:rsidRPr="003814D4" w:rsidRDefault="003814D4" w:rsidP="003814D4">
            <w:r>
              <w:t xml:space="preserve">  </w:t>
            </w:r>
            <w:r w:rsidRPr="003814D4">
              <w:t>"</w:t>
            </w:r>
            <w:proofErr w:type="spellStart"/>
            <w:r w:rsidRPr="003814D4">
              <w:t>Maker_ID</w:t>
            </w:r>
            <w:proofErr w:type="spellEnd"/>
            <w:r w:rsidRPr="003814D4">
              <w:t>":" ",</w:t>
            </w:r>
          </w:p>
          <w:p w:rsidR="003814D4" w:rsidRPr="003814D4" w:rsidRDefault="003814D4" w:rsidP="003814D4">
            <w:r w:rsidRPr="003814D4">
              <w:t xml:space="preserve"> </w:t>
            </w:r>
            <w:r>
              <w:t xml:space="preserve"> </w:t>
            </w:r>
            <w:r w:rsidRPr="003814D4">
              <w:t>"</w:t>
            </w:r>
            <w:proofErr w:type="spellStart"/>
            <w:r w:rsidRPr="003814D4">
              <w:t>Checker_ID</w:t>
            </w:r>
            <w:proofErr w:type="spellEnd"/>
            <w:r w:rsidRPr="003814D4">
              <w:t xml:space="preserve">":" ",       </w:t>
            </w:r>
          </w:p>
          <w:p w:rsidR="003814D4" w:rsidRPr="003814D4" w:rsidRDefault="003814D4" w:rsidP="003814D4">
            <w:r w:rsidRPr="003814D4">
              <w:t xml:space="preserve"> </w:t>
            </w:r>
            <w:r>
              <w:t xml:space="preserve"> </w:t>
            </w:r>
            <w:r w:rsidRPr="003814D4">
              <w:t>"</w:t>
            </w:r>
            <w:proofErr w:type="spellStart"/>
            <w:r w:rsidRPr="003814D4">
              <w:t>Approver_ID</w:t>
            </w:r>
            <w:proofErr w:type="spellEnd"/>
            <w:r w:rsidRPr="003814D4">
              <w:t>":" "</w:t>
            </w:r>
          </w:p>
          <w:p w:rsidR="00385BB7" w:rsidRPr="00385BB7" w:rsidRDefault="00385BB7" w:rsidP="00385BB7">
            <w:pPr>
              <w:suppressAutoHyphens w:val="0"/>
              <w:rPr>
                <w:color w:val="000000"/>
                <w:sz w:val="18"/>
                <w:szCs w:val="18"/>
                <w:lang w:val="en-IN" w:eastAsia="en-IN"/>
              </w:rPr>
            </w:pPr>
            <w:r w:rsidRPr="00385BB7">
              <w:rPr>
                <w:color w:val="000000"/>
                <w:sz w:val="18"/>
                <w:szCs w:val="18"/>
                <w:lang w:val="en-IN" w:eastAsia="en-IN"/>
              </w:rPr>
              <w:tab/>
            </w:r>
            <w:r w:rsidRPr="00385BB7">
              <w:rPr>
                <w:color w:val="000000"/>
                <w:sz w:val="18"/>
                <w:szCs w:val="18"/>
                <w:lang w:val="en-IN" w:eastAsia="en-IN"/>
              </w:rPr>
              <w:tab/>
              <w:t>},</w:t>
            </w:r>
          </w:p>
          <w:p w:rsidR="00385BB7" w:rsidRPr="00385BB7" w:rsidRDefault="00385BB7" w:rsidP="00385BB7">
            <w:pPr>
              <w:suppressAutoHyphens w:val="0"/>
              <w:rPr>
                <w:color w:val="000000"/>
                <w:sz w:val="18"/>
                <w:szCs w:val="18"/>
                <w:lang w:val="en-IN" w:eastAsia="en-IN"/>
              </w:rPr>
            </w:pPr>
            <w:r w:rsidRPr="00385BB7">
              <w:rPr>
                <w:color w:val="000000"/>
                <w:sz w:val="18"/>
                <w:szCs w:val="18"/>
                <w:lang w:val="en-IN" w:eastAsia="en-IN"/>
              </w:rPr>
              <w:tab/>
              <w:t>"Body": {</w:t>
            </w:r>
          </w:p>
          <w:p w:rsidR="00385BB7" w:rsidRPr="00385BB7" w:rsidRDefault="00385BB7" w:rsidP="00385BB7">
            <w:pPr>
              <w:suppressAutoHyphens w:val="0"/>
              <w:rPr>
                <w:color w:val="000000"/>
                <w:sz w:val="18"/>
                <w:szCs w:val="18"/>
                <w:lang w:val="en-IN" w:eastAsia="en-IN"/>
              </w:rPr>
            </w:pPr>
            <w:r>
              <w:rPr>
                <w:color w:val="000000"/>
                <w:sz w:val="18"/>
                <w:szCs w:val="18"/>
                <w:lang w:val="en-IN" w:eastAsia="en-IN"/>
              </w:rPr>
              <w:tab/>
              <w:t>"</w:t>
            </w:r>
            <w:proofErr w:type="spellStart"/>
            <w:r>
              <w:rPr>
                <w:color w:val="000000"/>
                <w:sz w:val="18"/>
                <w:szCs w:val="18"/>
                <w:lang w:val="en-IN" w:eastAsia="en-IN"/>
              </w:rPr>
              <w:t>AccNo</w:t>
            </w:r>
            <w:proofErr w:type="spellEnd"/>
            <w:r>
              <w:rPr>
                <w:color w:val="000000"/>
                <w:sz w:val="18"/>
                <w:szCs w:val="18"/>
                <w:lang w:val="en-IN" w:eastAsia="en-IN"/>
              </w:rPr>
              <w:t>": "409</w:t>
            </w:r>
            <w:r w:rsidRPr="00385BB7">
              <w:rPr>
                <w:color w:val="000000"/>
                <w:sz w:val="18"/>
                <w:szCs w:val="18"/>
                <w:lang w:val="en-IN" w:eastAsia="en-IN"/>
              </w:rPr>
              <w:t>000110584",</w:t>
            </w:r>
          </w:p>
          <w:p w:rsidR="00385BB7" w:rsidRPr="00385BB7" w:rsidRDefault="00385BB7" w:rsidP="00385BB7">
            <w:pPr>
              <w:suppressAutoHyphens w:val="0"/>
              <w:rPr>
                <w:color w:val="000000"/>
                <w:sz w:val="18"/>
                <w:szCs w:val="18"/>
                <w:lang w:val="en-IN" w:eastAsia="en-IN"/>
              </w:rPr>
            </w:pPr>
            <w:r w:rsidRPr="00385BB7">
              <w:rPr>
                <w:color w:val="000000"/>
                <w:sz w:val="18"/>
                <w:szCs w:val="18"/>
                <w:lang w:val="en-IN" w:eastAsia="en-IN"/>
              </w:rPr>
              <w:tab/>
              <w:t>"IFSC" : "RATN00001"</w:t>
            </w:r>
          </w:p>
          <w:p w:rsidR="00385BB7" w:rsidRPr="00385BB7" w:rsidRDefault="00385BB7" w:rsidP="00385BB7">
            <w:pPr>
              <w:suppressAutoHyphens w:val="0"/>
              <w:rPr>
                <w:color w:val="000000"/>
                <w:sz w:val="18"/>
                <w:szCs w:val="18"/>
                <w:lang w:val="en-IN" w:eastAsia="en-IN"/>
              </w:rPr>
            </w:pPr>
            <w:r w:rsidRPr="00385BB7">
              <w:rPr>
                <w:color w:val="000000"/>
                <w:sz w:val="18"/>
                <w:szCs w:val="18"/>
                <w:lang w:val="en-IN" w:eastAsia="en-IN"/>
              </w:rPr>
              <w:tab/>
              <w:t>}</w:t>
            </w:r>
          </w:p>
          <w:p w:rsidR="00385BB7" w:rsidRPr="00385BB7" w:rsidRDefault="00385BB7" w:rsidP="00385BB7">
            <w:pPr>
              <w:suppressAutoHyphens w:val="0"/>
              <w:rPr>
                <w:color w:val="000000"/>
                <w:sz w:val="18"/>
                <w:szCs w:val="18"/>
                <w:lang w:val="en-IN" w:eastAsia="en-IN"/>
              </w:rPr>
            </w:pPr>
            <w:r w:rsidRPr="00385BB7">
              <w:rPr>
                <w:color w:val="000000"/>
                <w:sz w:val="18"/>
                <w:szCs w:val="18"/>
                <w:lang w:val="en-IN" w:eastAsia="en-IN"/>
              </w:rPr>
              <w:tab/>
              <w:t>}</w:t>
            </w:r>
          </w:p>
          <w:p w:rsidR="00A47782" w:rsidRPr="007F6244" w:rsidRDefault="00385BB7" w:rsidP="00385BB7">
            <w:pPr>
              <w:suppressAutoHyphens w:val="0"/>
              <w:rPr>
                <w:color w:val="000000"/>
                <w:sz w:val="18"/>
                <w:szCs w:val="18"/>
                <w:lang w:val="en-IN" w:eastAsia="en-IN"/>
              </w:rPr>
            </w:pPr>
            <w:r w:rsidRPr="00385BB7">
              <w:rPr>
                <w:color w:val="000000"/>
                <w:sz w:val="18"/>
                <w:szCs w:val="18"/>
                <w:lang w:val="en-IN" w:eastAsia="en-IN"/>
              </w:rPr>
              <w:t>}</w:t>
            </w:r>
          </w:p>
        </w:tc>
        <w:tc>
          <w:tcPr>
            <w:tcW w:w="5103" w:type="dxa"/>
            <w:tcBorders>
              <w:top w:val="single" w:sz="4" w:space="0" w:color="auto"/>
              <w:left w:val="nil"/>
              <w:bottom w:val="single" w:sz="4" w:space="0" w:color="auto"/>
              <w:right w:val="single" w:sz="4" w:space="0" w:color="auto"/>
            </w:tcBorders>
            <w:shd w:val="clear" w:color="auto" w:fill="D9D9D9" w:themeFill="background1" w:themeFillShade="D9"/>
          </w:tcPr>
          <w:p w:rsidR="00385BB7" w:rsidRPr="000E2350" w:rsidRDefault="00385BB7" w:rsidP="00385BB7">
            <w:pPr>
              <w:suppressAutoHyphens w:val="0"/>
              <w:rPr>
                <w:color w:val="000000"/>
                <w:sz w:val="18"/>
                <w:szCs w:val="18"/>
                <w:lang w:val="en-IN" w:eastAsia="en-IN"/>
              </w:rPr>
            </w:pPr>
            <w:r w:rsidRPr="000E2350">
              <w:rPr>
                <w:color w:val="000000"/>
                <w:sz w:val="18"/>
                <w:szCs w:val="18"/>
                <w:lang w:val="en-IN" w:eastAsia="en-IN"/>
              </w:rPr>
              <w:t>{"</w:t>
            </w:r>
            <w:proofErr w:type="spellStart"/>
            <w:r w:rsidRPr="000E2350">
              <w:rPr>
                <w:color w:val="000000"/>
                <w:sz w:val="18"/>
                <w:szCs w:val="18"/>
                <w:lang w:val="en-IN" w:eastAsia="en-IN"/>
              </w:rPr>
              <w:t>getAccDetailsRes</w:t>
            </w:r>
            <w:proofErr w:type="spellEnd"/>
            <w:r w:rsidRPr="000E2350">
              <w:rPr>
                <w:color w:val="000000"/>
                <w:sz w:val="18"/>
                <w:szCs w:val="18"/>
                <w:lang w:val="en-IN" w:eastAsia="en-IN"/>
              </w:rPr>
              <w:t>": {"Header": {</w:t>
            </w:r>
          </w:p>
          <w:p w:rsidR="00385BB7" w:rsidRPr="000E2350" w:rsidRDefault="00385BB7" w:rsidP="00385BB7">
            <w:pPr>
              <w:suppressAutoHyphens w:val="0"/>
              <w:rPr>
                <w:color w:val="000000"/>
                <w:sz w:val="18"/>
                <w:szCs w:val="18"/>
                <w:lang w:val="en-IN" w:eastAsia="en-IN"/>
              </w:rPr>
            </w:pPr>
            <w:r w:rsidRPr="000E2350">
              <w:rPr>
                <w:color w:val="000000"/>
                <w:sz w:val="18"/>
                <w:szCs w:val="18"/>
                <w:lang w:val="en-IN" w:eastAsia="en-IN"/>
              </w:rPr>
              <w:t xml:space="preserve">   "Status": "Failure",</w:t>
            </w:r>
          </w:p>
          <w:p w:rsidR="00385BB7" w:rsidRPr="000E2350" w:rsidRDefault="00385BB7" w:rsidP="00385BB7">
            <w:pPr>
              <w:suppressAutoHyphens w:val="0"/>
              <w:rPr>
                <w:color w:val="000000"/>
                <w:sz w:val="18"/>
                <w:szCs w:val="18"/>
                <w:lang w:val="en-IN" w:eastAsia="en-IN"/>
              </w:rPr>
            </w:pPr>
            <w:r w:rsidRPr="000E2350">
              <w:rPr>
                <w:color w:val="000000"/>
                <w:sz w:val="18"/>
                <w:szCs w:val="18"/>
                <w:lang w:val="en-IN" w:eastAsia="en-IN"/>
              </w:rPr>
              <w:t xml:space="preserve">   "</w:t>
            </w:r>
            <w:proofErr w:type="spellStart"/>
            <w:r w:rsidRPr="000E2350">
              <w:rPr>
                <w:color w:val="000000"/>
                <w:sz w:val="18"/>
                <w:szCs w:val="18"/>
                <w:lang w:val="en-IN" w:eastAsia="en-IN"/>
              </w:rPr>
              <w:t>ErrorCode</w:t>
            </w:r>
            <w:proofErr w:type="spellEnd"/>
            <w:r w:rsidRPr="000E2350">
              <w:rPr>
                <w:color w:val="000000"/>
                <w:sz w:val="18"/>
                <w:szCs w:val="18"/>
                <w:lang w:val="en-IN" w:eastAsia="en-IN"/>
              </w:rPr>
              <w:t>": "ERR__DI_007",</w:t>
            </w:r>
          </w:p>
          <w:p w:rsidR="00385BB7" w:rsidRPr="000E2350" w:rsidRDefault="00385BB7" w:rsidP="00385BB7">
            <w:pPr>
              <w:suppressAutoHyphens w:val="0"/>
              <w:rPr>
                <w:color w:val="000000"/>
                <w:sz w:val="18"/>
                <w:szCs w:val="18"/>
                <w:lang w:val="en-IN" w:eastAsia="en-IN"/>
              </w:rPr>
            </w:pPr>
            <w:r w:rsidRPr="000E2350">
              <w:rPr>
                <w:color w:val="000000"/>
                <w:sz w:val="18"/>
                <w:szCs w:val="18"/>
                <w:lang w:val="en-IN" w:eastAsia="en-IN"/>
              </w:rPr>
              <w:t xml:space="preserve">   "</w:t>
            </w:r>
            <w:proofErr w:type="spellStart"/>
            <w:r w:rsidRPr="000E2350">
              <w:rPr>
                <w:color w:val="000000"/>
                <w:sz w:val="18"/>
                <w:szCs w:val="18"/>
                <w:lang w:val="en-IN" w:eastAsia="en-IN"/>
              </w:rPr>
              <w:t>StatusDesc</w:t>
            </w:r>
            <w:proofErr w:type="spellEnd"/>
            <w:r w:rsidRPr="000E2350">
              <w:rPr>
                <w:color w:val="000000"/>
                <w:sz w:val="18"/>
                <w:szCs w:val="18"/>
                <w:lang w:val="en-IN" w:eastAsia="en-IN"/>
              </w:rPr>
              <w:t>": "Schema Validation Failure"</w:t>
            </w:r>
          </w:p>
          <w:p w:rsidR="00A47782" w:rsidRPr="007F6244" w:rsidRDefault="00385BB7" w:rsidP="00385BB7">
            <w:pPr>
              <w:suppressAutoHyphens w:val="0"/>
              <w:rPr>
                <w:color w:val="000000"/>
                <w:sz w:val="18"/>
                <w:szCs w:val="18"/>
                <w:lang w:val="en-IN" w:eastAsia="en-IN"/>
              </w:rPr>
            </w:pPr>
            <w:r w:rsidRPr="000E2350">
              <w:rPr>
                <w:color w:val="000000"/>
                <w:sz w:val="18"/>
                <w:szCs w:val="18"/>
                <w:lang w:val="en-IN" w:eastAsia="en-IN"/>
              </w:rPr>
              <w:t>}}}</w:t>
            </w:r>
          </w:p>
        </w:tc>
      </w:tr>
      <w:tr w:rsidR="005651B9" w:rsidRPr="007F6244" w:rsidTr="000B314E">
        <w:trPr>
          <w:trHeight w:val="4545"/>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651B9" w:rsidRPr="007F6244" w:rsidRDefault="005651B9" w:rsidP="0022461B">
            <w:pPr>
              <w:suppressAutoHyphens w:val="0"/>
              <w:rPr>
                <w:b/>
                <w:bCs/>
                <w:color w:val="000000"/>
                <w:sz w:val="20"/>
                <w:szCs w:val="20"/>
                <w:lang w:val="en-IN" w:eastAsia="en-IN"/>
              </w:rPr>
            </w:pPr>
            <w:r>
              <w:rPr>
                <w:b/>
                <w:bCs/>
                <w:color w:val="000000"/>
                <w:sz w:val="20"/>
                <w:szCs w:val="20"/>
                <w:lang w:val="en-IN" w:eastAsia="en-IN"/>
              </w:rPr>
              <w:t>‘</w:t>
            </w:r>
            <w:r w:rsidRPr="007F6244">
              <w:rPr>
                <w:b/>
                <w:bCs/>
                <w:color w:val="000000"/>
                <w:sz w:val="20"/>
                <w:szCs w:val="20"/>
                <w:lang w:val="en-IN" w:eastAsia="en-IN"/>
              </w:rPr>
              <w:t>Schema Validation fa</w:t>
            </w:r>
            <w:r w:rsidRPr="00085A85">
              <w:rPr>
                <w:b/>
                <w:bCs/>
                <w:color w:val="000000"/>
                <w:sz w:val="20"/>
                <w:szCs w:val="20"/>
                <w:lang w:val="en-IN" w:eastAsia="en-IN"/>
              </w:rPr>
              <w:t>ilure</w:t>
            </w:r>
            <w:r>
              <w:rPr>
                <w:b/>
                <w:bCs/>
                <w:color w:val="000000"/>
                <w:sz w:val="20"/>
                <w:szCs w:val="20"/>
                <w:lang w:val="en-IN" w:eastAsia="en-IN"/>
              </w:rPr>
              <w:t xml:space="preserve">’ when </w:t>
            </w:r>
            <w:r w:rsidR="000864CE">
              <w:rPr>
                <w:b/>
                <w:bCs/>
                <w:color w:val="000000"/>
                <w:sz w:val="20"/>
                <w:szCs w:val="20"/>
                <w:lang w:val="en-IN" w:eastAsia="en-IN"/>
              </w:rPr>
              <w:t>entering special</w:t>
            </w:r>
            <w:r>
              <w:rPr>
                <w:b/>
                <w:bCs/>
                <w:color w:val="000000"/>
                <w:sz w:val="20"/>
                <w:szCs w:val="20"/>
                <w:lang w:val="en-IN" w:eastAsia="en-IN"/>
              </w:rPr>
              <w:t xml:space="preserve"> </w:t>
            </w:r>
            <w:r w:rsidR="000864CE">
              <w:rPr>
                <w:b/>
                <w:bCs/>
                <w:color w:val="000000"/>
                <w:sz w:val="20"/>
                <w:szCs w:val="20"/>
                <w:lang w:val="en-IN" w:eastAsia="en-IN"/>
              </w:rPr>
              <w:t xml:space="preserve">characters </w:t>
            </w:r>
            <w:r w:rsidR="00A2009E">
              <w:rPr>
                <w:b/>
                <w:bCs/>
                <w:color w:val="000000"/>
                <w:sz w:val="20"/>
                <w:szCs w:val="20"/>
                <w:lang w:val="en-IN" w:eastAsia="en-IN"/>
              </w:rPr>
              <w:t>in field</w:t>
            </w:r>
            <w:r w:rsidR="008F59A8">
              <w:rPr>
                <w:b/>
                <w:bCs/>
                <w:color w:val="000000"/>
                <w:sz w:val="20"/>
                <w:szCs w:val="20"/>
                <w:lang w:val="en-IN" w:eastAsia="en-IN"/>
              </w:rPr>
              <w:t>(</w:t>
            </w:r>
            <w:proofErr w:type="spellStart"/>
            <w:r w:rsidR="00867B8C">
              <w:rPr>
                <w:b/>
                <w:bCs/>
                <w:color w:val="000000"/>
                <w:sz w:val="20"/>
                <w:szCs w:val="20"/>
                <w:lang w:val="en-IN" w:eastAsia="en-IN"/>
              </w:rPr>
              <w:t>Acc_No</w:t>
            </w:r>
            <w:proofErr w:type="spellEnd"/>
            <w:r w:rsidR="00867B8C">
              <w:rPr>
                <w:b/>
                <w:bCs/>
                <w:color w:val="000000"/>
                <w:sz w:val="20"/>
                <w:szCs w:val="20"/>
                <w:lang w:val="en-IN" w:eastAsia="en-IN"/>
              </w:rPr>
              <w:t>)</w:t>
            </w:r>
            <w:r w:rsidR="00C72BE4">
              <w:rPr>
                <w:b/>
                <w:bCs/>
                <w:color w:val="000000"/>
                <w:sz w:val="20"/>
                <w:szCs w:val="20"/>
                <w:lang w:val="en-IN" w:eastAsia="en-IN"/>
              </w:rPr>
              <w:t xml:space="preserve"> and not allowed as per the field validations</w:t>
            </w:r>
            <w:r w:rsidR="00825414">
              <w:rPr>
                <w:b/>
                <w:bCs/>
                <w:color w:val="000000"/>
                <w:sz w:val="20"/>
                <w:szCs w:val="20"/>
                <w:lang w:val="en-IN" w:eastAsia="en-IN"/>
              </w:rPr>
              <w:t xml:space="preserve"> in request</w:t>
            </w:r>
          </w:p>
        </w:tc>
        <w:tc>
          <w:tcPr>
            <w:tcW w:w="4394" w:type="dxa"/>
            <w:tcBorders>
              <w:top w:val="single" w:sz="4" w:space="0" w:color="auto"/>
              <w:left w:val="nil"/>
              <w:bottom w:val="single" w:sz="4" w:space="0" w:color="auto"/>
              <w:right w:val="single" w:sz="4" w:space="0" w:color="auto"/>
            </w:tcBorders>
            <w:shd w:val="clear" w:color="auto" w:fill="D9D9D9" w:themeFill="background1" w:themeFillShade="D9"/>
          </w:tcPr>
          <w:p w:rsidR="00385BB7" w:rsidRPr="00385BB7" w:rsidRDefault="00385BB7" w:rsidP="00385BB7">
            <w:pPr>
              <w:suppressAutoHyphens w:val="0"/>
              <w:rPr>
                <w:color w:val="000000"/>
                <w:sz w:val="18"/>
                <w:szCs w:val="18"/>
                <w:lang w:val="en-IN" w:eastAsia="en-IN"/>
              </w:rPr>
            </w:pPr>
            <w:r w:rsidRPr="00385BB7">
              <w:rPr>
                <w:color w:val="000000"/>
                <w:sz w:val="18"/>
                <w:szCs w:val="18"/>
                <w:lang w:val="en-IN" w:eastAsia="en-IN"/>
              </w:rPr>
              <w:t>{</w:t>
            </w:r>
          </w:p>
          <w:p w:rsidR="00385BB7" w:rsidRPr="00385BB7" w:rsidRDefault="00385BB7" w:rsidP="00385BB7">
            <w:pPr>
              <w:suppressAutoHyphens w:val="0"/>
              <w:rPr>
                <w:color w:val="000000"/>
                <w:sz w:val="18"/>
                <w:szCs w:val="18"/>
                <w:lang w:val="en-IN" w:eastAsia="en-IN"/>
              </w:rPr>
            </w:pPr>
            <w:r w:rsidRPr="00385BB7">
              <w:rPr>
                <w:color w:val="000000"/>
                <w:sz w:val="18"/>
                <w:szCs w:val="18"/>
                <w:lang w:val="en-IN" w:eastAsia="en-IN"/>
              </w:rPr>
              <w:t>"</w:t>
            </w:r>
            <w:proofErr w:type="spellStart"/>
            <w:r w:rsidRPr="00385BB7">
              <w:rPr>
                <w:color w:val="000000"/>
                <w:sz w:val="18"/>
                <w:szCs w:val="18"/>
                <w:lang w:val="en-IN" w:eastAsia="en-IN"/>
              </w:rPr>
              <w:t>getAccDetailsReq</w:t>
            </w:r>
            <w:proofErr w:type="spellEnd"/>
            <w:r w:rsidRPr="00385BB7">
              <w:rPr>
                <w:color w:val="000000"/>
                <w:sz w:val="18"/>
                <w:szCs w:val="18"/>
                <w:lang w:val="en-IN" w:eastAsia="en-IN"/>
              </w:rPr>
              <w:t>": {</w:t>
            </w:r>
          </w:p>
          <w:p w:rsidR="00385BB7" w:rsidRPr="00385BB7" w:rsidRDefault="00385BB7" w:rsidP="00385BB7">
            <w:pPr>
              <w:suppressAutoHyphens w:val="0"/>
              <w:rPr>
                <w:color w:val="000000"/>
                <w:sz w:val="18"/>
                <w:szCs w:val="18"/>
                <w:lang w:val="en-IN" w:eastAsia="en-IN"/>
              </w:rPr>
            </w:pPr>
            <w:r w:rsidRPr="00385BB7">
              <w:rPr>
                <w:color w:val="000000"/>
                <w:sz w:val="18"/>
                <w:szCs w:val="18"/>
                <w:lang w:val="en-IN" w:eastAsia="en-IN"/>
              </w:rPr>
              <w:tab/>
              <w:t>"Header": {</w:t>
            </w:r>
          </w:p>
          <w:p w:rsidR="008F59A8" w:rsidRDefault="0029025F" w:rsidP="008F59A8">
            <w:r>
              <w:rPr>
                <w:color w:val="000000"/>
                <w:sz w:val="18"/>
                <w:szCs w:val="18"/>
                <w:lang w:val="en-IN" w:eastAsia="en-IN"/>
              </w:rPr>
              <w:t xml:space="preserve">  </w:t>
            </w:r>
            <w:r w:rsidR="008F59A8">
              <w:t>"</w:t>
            </w:r>
            <w:proofErr w:type="spellStart"/>
            <w:r w:rsidR="008F59A8">
              <w:t>TranID</w:t>
            </w:r>
            <w:proofErr w:type="spellEnd"/>
            <w:r w:rsidR="008F59A8">
              <w:t>": "T002",</w:t>
            </w:r>
          </w:p>
          <w:p w:rsidR="008F59A8" w:rsidRDefault="008F59A8" w:rsidP="008F59A8">
            <w:r>
              <w:t>  "</w:t>
            </w:r>
            <w:proofErr w:type="spellStart"/>
            <w:r>
              <w:t>Corp_ID</w:t>
            </w:r>
            <w:proofErr w:type="spellEnd"/>
            <w:r>
              <w:t>": "</w:t>
            </w:r>
            <w:r>
              <w:rPr>
                <w:color w:val="000000"/>
                <w:sz w:val="18"/>
                <w:szCs w:val="18"/>
                <w:lang w:val="en-IN" w:eastAsia="en-IN"/>
              </w:rPr>
              <w:t>MC004</w:t>
            </w:r>
            <w:r>
              <w:t>"</w:t>
            </w:r>
          </w:p>
          <w:p w:rsidR="008F59A8" w:rsidRPr="003814D4" w:rsidRDefault="008F59A8" w:rsidP="008F59A8">
            <w:r>
              <w:t xml:space="preserve">  </w:t>
            </w:r>
            <w:r w:rsidRPr="003814D4">
              <w:t>"</w:t>
            </w:r>
            <w:proofErr w:type="spellStart"/>
            <w:r w:rsidRPr="003814D4">
              <w:t>Maker_ID</w:t>
            </w:r>
            <w:proofErr w:type="spellEnd"/>
            <w:r w:rsidRPr="003814D4">
              <w:t>":" ",</w:t>
            </w:r>
          </w:p>
          <w:p w:rsidR="008F59A8" w:rsidRPr="003814D4" w:rsidRDefault="008F59A8" w:rsidP="008F59A8">
            <w:r w:rsidRPr="003814D4">
              <w:t xml:space="preserve"> </w:t>
            </w:r>
            <w:r>
              <w:t xml:space="preserve"> </w:t>
            </w:r>
            <w:r w:rsidRPr="003814D4">
              <w:t>"</w:t>
            </w:r>
            <w:proofErr w:type="spellStart"/>
            <w:r w:rsidRPr="003814D4">
              <w:t>Checker_ID</w:t>
            </w:r>
            <w:proofErr w:type="spellEnd"/>
            <w:r w:rsidRPr="003814D4">
              <w:t xml:space="preserve">":" ",       </w:t>
            </w:r>
          </w:p>
          <w:p w:rsidR="008F59A8" w:rsidRPr="003814D4" w:rsidRDefault="008F59A8" w:rsidP="008F59A8">
            <w:r w:rsidRPr="003814D4">
              <w:t xml:space="preserve"> </w:t>
            </w:r>
            <w:r>
              <w:t xml:space="preserve"> </w:t>
            </w:r>
            <w:r w:rsidRPr="003814D4">
              <w:t>"</w:t>
            </w:r>
            <w:proofErr w:type="spellStart"/>
            <w:r w:rsidRPr="003814D4">
              <w:t>Approver_ID</w:t>
            </w:r>
            <w:proofErr w:type="spellEnd"/>
            <w:r w:rsidRPr="003814D4">
              <w:t>":" "</w:t>
            </w:r>
          </w:p>
          <w:p w:rsidR="00385BB7" w:rsidRPr="00385BB7" w:rsidRDefault="00385BB7" w:rsidP="00385BB7">
            <w:pPr>
              <w:suppressAutoHyphens w:val="0"/>
              <w:rPr>
                <w:color w:val="000000"/>
                <w:sz w:val="18"/>
                <w:szCs w:val="18"/>
                <w:lang w:val="en-IN" w:eastAsia="en-IN"/>
              </w:rPr>
            </w:pPr>
            <w:r w:rsidRPr="00385BB7">
              <w:rPr>
                <w:color w:val="000000"/>
                <w:sz w:val="18"/>
                <w:szCs w:val="18"/>
                <w:lang w:val="en-IN" w:eastAsia="en-IN"/>
              </w:rPr>
              <w:tab/>
            </w:r>
            <w:r w:rsidRPr="00385BB7">
              <w:rPr>
                <w:color w:val="000000"/>
                <w:sz w:val="18"/>
                <w:szCs w:val="18"/>
                <w:lang w:val="en-IN" w:eastAsia="en-IN"/>
              </w:rPr>
              <w:tab/>
              <w:t>},</w:t>
            </w:r>
          </w:p>
          <w:p w:rsidR="00385BB7" w:rsidRPr="00385BB7" w:rsidRDefault="00385BB7" w:rsidP="00385BB7">
            <w:pPr>
              <w:suppressAutoHyphens w:val="0"/>
              <w:rPr>
                <w:color w:val="000000"/>
                <w:sz w:val="18"/>
                <w:szCs w:val="18"/>
                <w:lang w:val="en-IN" w:eastAsia="en-IN"/>
              </w:rPr>
            </w:pPr>
            <w:r w:rsidRPr="00385BB7">
              <w:rPr>
                <w:color w:val="000000"/>
                <w:sz w:val="18"/>
                <w:szCs w:val="18"/>
                <w:lang w:val="en-IN" w:eastAsia="en-IN"/>
              </w:rPr>
              <w:tab/>
              <w:t>"Body": {</w:t>
            </w:r>
          </w:p>
          <w:p w:rsidR="00385BB7" w:rsidRPr="00385BB7" w:rsidRDefault="00385BB7" w:rsidP="00385BB7">
            <w:pPr>
              <w:suppressAutoHyphens w:val="0"/>
              <w:rPr>
                <w:color w:val="000000"/>
                <w:sz w:val="18"/>
                <w:szCs w:val="18"/>
                <w:lang w:val="en-IN" w:eastAsia="en-IN"/>
              </w:rPr>
            </w:pPr>
            <w:r w:rsidRPr="00385BB7">
              <w:rPr>
                <w:color w:val="000000"/>
                <w:sz w:val="18"/>
                <w:szCs w:val="18"/>
                <w:lang w:val="en-IN" w:eastAsia="en-IN"/>
              </w:rPr>
              <w:tab/>
              <w:t>"</w:t>
            </w:r>
            <w:proofErr w:type="spellStart"/>
            <w:r w:rsidRPr="00385BB7">
              <w:rPr>
                <w:color w:val="000000"/>
                <w:sz w:val="18"/>
                <w:szCs w:val="18"/>
                <w:lang w:val="en-IN" w:eastAsia="en-IN"/>
              </w:rPr>
              <w:t>AccNo</w:t>
            </w:r>
            <w:proofErr w:type="spellEnd"/>
            <w:r w:rsidRPr="00385BB7">
              <w:rPr>
                <w:color w:val="000000"/>
                <w:sz w:val="18"/>
                <w:szCs w:val="18"/>
                <w:lang w:val="en-IN" w:eastAsia="en-IN"/>
              </w:rPr>
              <w:t>": "409@000110584",</w:t>
            </w:r>
          </w:p>
          <w:p w:rsidR="00385BB7" w:rsidRPr="00385BB7" w:rsidRDefault="00385BB7" w:rsidP="00385BB7">
            <w:pPr>
              <w:suppressAutoHyphens w:val="0"/>
              <w:rPr>
                <w:color w:val="000000"/>
                <w:sz w:val="18"/>
                <w:szCs w:val="18"/>
                <w:lang w:val="en-IN" w:eastAsia="en-IN"/>
              </w:rPr>
            </w:pPr>
            <w:r w:rsidRPr="00385BB7">
              <w:rPr>
                <w:color w:val="000000"/>
                <w:sz w:val="18"/>
                <w:szCs w:val="18"/>
                <w:lang w:val="en-IN" w:eastAsia="en-IN"/>
              </w:rPr>
              <w:tab/>
              <w:t>"IFSC" : "RATN00001"</w:t>
            </w:r>
          </w:p>
          <w:p w:rsidR="00385BB7" w:rsidRPr="00385BB7" w:rsidRDefault="00385BB7" w:rsidP="00385BB7">
            <w:pPr>
              <w:suppressAutoHyphens w:val="0"/>
              <w:rPr>
                <w:color w:val="000000"/>
                <w:sz w:val="18"/>
                <w:szCs w:val="18"/>
                <w:lang w:val="en-IN" w:eastAsia="en-IN"/>
              </w:rPr>
            </w:pPr>
            <w:r w:rsidRPr="00385BB7">
              <w:rPr>
                <w:color w:val="000000"/>
                <w:sz w:val="18"/>
                <w:szCs w:val="18"/>
                <w:lang w:val="en-IN" w:eastAsia="en-IN"/>
              </w:rPr>
              <w:tab/>
              <w:t>}</w:t>
            </w:r>
          </w:p>
          <w:p w:rsidR="00385BB7" w:rsidRPr="00385BB7" w:rsidRDefault="00385BB7" w:rsidP="00385BB7">
            <w:pPr>
              <w:suppressAutoHyphens w:val="0"/>
              <w:rPr>
                <w:color w:val="000000"/>
                <w:sz w:val="18"/>
                <w:szCs w:val="18"/>
                <w:lang w:val="en-IN" w:eastAsia="en-IN"/>
              </w:rPr>
            </w:pPr>
            <w:r w:rsidRPr="00385BB7">
              <w:rPr>
                <w:color w:val="000000"/>
                <w:sz w:val="18"/>
                <w:szCs w:val="18"/>
                <w:lang w:val="en-IN" w:eastAsia="en-IN"/>
              </w:rPr>
              <w:tab/>
              <w:t>}</w:t>
            </w:r>
          </w:p>
          <w:p w:rsidR="005651B9" w:rsidRPr="007F6244" w:rsidRDefault="00385BB7" w:rsidP="00385BB7">
            <w:pPr>
              <w:suppressAutoHyphens w:val="0"/>
              <w:rPr>
                <w:color w:val="000000"/>
                <w:sz w:val="18"/>
                <w:szCs w:val="18"/>
                <w:lang w:val="en-IN" w:eastAsia="en-IN"/>
              </w:rPr>
            </w:pPr>
            <w:r w:rsidRPr="00385BB7">
              <w:rPr>
                <w:color w:val="000000"/>
                <w:sz w:val="18"/>
                <w:szCs w:val="18"/>
                <w:lang w:val="en-IN" w:eastAsia="en-IN"/>
              </w:rPr>
              <w:t>}</w:t>
            </w:r>
          </w:p>
        </w:tc>
        <w:tc>
          <w:tcPr>
            <w:tcW w:w="5103" w:type="dxa"/>
            <w:tcBorders>
              <w:top w:val="single" w:sz="4" w:space="0" w:color="auto"/>
              <w:left w:val="nil"/>
              <w:bottom w:val="single" w:sz="4" w:space="0" w:color="auto"/>
              <w:right w:val="single" w:sz="4" w:space="0" w:color="auto"/>
            </w:tcBorders>
            <w:shd w:val="clear" w:color="auto" w:fill="D9D9D9" w:themeFill="background1" w:themeFillShade="D9"/>
          </w:tcPr>
          <w:p w:rsidR="00385BB7" w:rsidRPr="000E2350" w:rsidRDefault="00385BB7" w:rsidP="00385BB7">
            <w:pPr>
              <w:suppressAutoHyphens w:val="0"/>
              <w:rPr>
                <w:color w:val="000000"/>
                <w:sz w:val="18"/>
                <w:szCs w:val="18"/>
                <w:lang w:val="en-IN" w:eastAsia="en-IN"/>
              </w:rPr>
            </w:pPr>
            <w:r w:rsidRPr="000E2350">
              <w:rPr>
                <w:color w:val="000000"/>
                <w:sz w:val="18"/>
                <w:szCs w:val="18"/>
                <w:lang w:val="en-IN" w:eastAsia="en-IN"/>
              </w:rPr>
              <w:t>{"</w:t>
            </w:r>
            <w:proofErr w:type="spellStart"/>
            <w:r w:rsidRPr="000E2350">
              <w:rPr>
                <w:color w:val="000000"/>
                <w:sz w:val="18"/>
                <w:szCs w:val="18"/>
                <w:lang w:val="en-IN" w:eastAsia="en-IN"/>
              </w:rPr>
              <w:t>getAccDetailsRes</w:t>
            </w:r>
            <w:proofErr w:type="spellEnd"/>
            <w:r w:rsidRPr="000E2350">
              <w:rPr>
                <w:color w:val="000000"/>
                <w:sz w:val="18"/>
                <w:szCs w:val="18"/>
                <w:lang w:val="en-IN" w:eastAsia="en-IN"/>
              </w:rPr>
              <w:t>": {"Header": {</w:t>
            </w:r>
          </w:p>
          <w:p w:rsidR="00385BB7" w:rsidRPr="000E2350" w:rsidRDefault="00385BB7" w:rsidP="00385BB7">
            <w:pPr>
              <w:suppressAutoHyphens w:val="0"/>
              <w:rPr>
                <w:color w:val="000000"/>
                <w:sz w:val="18"/>
                <w:szCs w:val="18"/>
                <w:lang w:val="en-IN" w:eastAsia="en-IN"/>
              </w:rPr>
            </w:pPr>
            <w:r w:rsidRPr="000E2350">
              <w:rPr>
                <w:color w:val="000000"/>
                <w:sz w:val="18"/>
                <w:szCs w:val="18"/>
                <w:lang w:val="en-IN" w:eastAsia="en-IN"/>
              </w:rPr>
              <w:t xml:space="preserve">   "Status": "Failure",</w:t>
            </w:r>
          </w:p>
          <w:p w:rsidR="00385BB7" w:rsidRPr="000E2350" w:rsidRDefault="00385BB7" w:rsidP="00385BB7">
            <w:pPr>
              <w:suppressAutoHyphens w:val="0"/>
              <w:rPr>
                <w:color w:val="000000"/>
                <w:sz w:val="18"/>
                <w:szCs w:val="18"/>
                <w:lang w:val="en-IN" w:eastAsia="en-IN"/>
              </w:rPr>
            </w:pPr>
            <w:r w:rsidRPr="000E2350">
              <w:rPr>
                <w:color w:val="000000"/>
                <w:sz w:val="18"/>
                <w:szCs w:val="18"/>
                <w:lang w:val="en-IN" w:eastAsia="en-IN"/>
              </w:rPr>
              <w:t xml:space="preserve">   "</w:t>
            </w:r>
            <w:proofErr w:type="spellStart"/>
            <w:r w:rsidRPr="000E2350">
              <w:rPr>
                <w:color w:val="000000"/>
                <w:sz w:val="18"/>
                <w:szCs w:val="18"/>
                <w:lang w:val="en-IN" w:eastAsia="en-IN"/>
              </w:rPr>
              <w:t>ErrorCode</w:t>
            </w:r>
            <w:proofErr w:type="spellEnd"/>
            <w:r w:rsidRPr="000E2350">
              <w:rPr>
                <w:color w:val="000000"/>
                <w:sz w:val="18"/>
                <w:szCs w:val="18"/>
                <w:lang w:val="en-IN" w:eastAsia="en-IN"/>
              </w:rPr>
              <w:t>": "ERR__DI_007",</w:t>
            </w:r>
          </w:p>
          <w:p w:rsidR="00385BB7" w:rsidRPr="000E2350" w:rsidRDefault="00385BB7" w:rsidP="00385BB7">
            <w:pPr>
              <w:suppressAutoHyphens w:val="0"/>
              <w:rPr>
                <w:color w:val="000000"/>
                <w:sz w:val="18"/>
                <w:szCs w:val="18"/>
                <w:lang w:val="en-IN" w:eastAsia="en-IN"/>
              </w:rPr>
            </w:pPr>
            <w:r w:rsidRPr="000E2350">
              <w:rPr>
                <w:color w:val="000000"/>
                <w:sz w:val="18"/>
                <w:szCs w:val="18"/>
                <w:lang w:val="en-IN" w:eastAsia="en-IN"/>
              </w:rPr>
              <w:t xml:space="preserve">   "</w:t>
            </w:r>
            <w:proofErr w:type="spellStart"/>
            <w:r w:rsidRPr="000E2350">
              <w:rPr>
                <w:color w:val="000000"/>
                <w:sz w:val="18"/>
                <w:szCs w:val="18"/>
                <w:lang w:val="en-IN" w:eastAsia="en-IN"/>
              </w:rPr>
              <w:t>StatusDesc</w:t>
            </w:r>
            <w:proofErr w:type="spellEnd"/>
            <w:r w:rsidRPr="000E2350">
              <w:rPr>
                <w:color w:val="000000"/>
                <w:sz w:val="18"/>
                <w:szCs w:val="18"/>
                <w:lang w:val="en-IN" w:eastAsia="en-IN"/>
              </w:rPr>
              <w:t>": "Schema Validation Failure"</w:t>
            </w:r>
          </w:p>
          <w:p w:rsidR="005651B9" w:rsidRPr="007F6244" w:rsidRDefault="00385BB7" w:rsidP="00385BB7">
            <w:pPr>
              <w:suppressAutoHyphens w:val="0"/>
              <w:rPr>
                <w:color w:val="000000"/>
                <w:sz w:val="18"/>
                <w:szCs w:val="18"/>
                <w:lang w:val="en-IN" w:eastAsia="en-IN"/>
              </w:rPr>
            </w:pPr>
            <w:r w:rsidRPr="000E2350">
              <w:rPr>
                <w:color w:val="000000"/>
                <w:sz w:val="18"/>
                <w:szCs w:val="18"/>
                <w:lang w:val="en-IN" w:eastAsia="en-IN"/>
              </w:rPr>
              <w:t>}}}</w:t>
            </w:r>
          </w:p>
        </w:tc>
      </w:tr>
    </w:tbl>
    <w:p w:rsidR="007F6244" w:rsidRDefault="007F6244" w:rsidP="00871B24">
      <w:pPr>
        <w:rPr>
          <w:rFonts w:ascii="Times" w:hAnsi="Times" w:cs="Segoe UI"/>
          <w:b/>
          <w:sz w:val="22"/>
          <w:szCs w:val="20"/>
          <w:highlight w:val="yellow"/>
          <w:u w:val="single"/>
        </w:rPr>
      </w:pPr>
    </w:p>
    <w:p w:rsidR="007F6244" w:rsidRDefault="007F6244" w:rsidP="00871B24">
      <w:pPr>
        <w:rPr>
          <w:rFonts w:ascii="Times" w:hAnsi="Times" w:cs="Segoe UI"/>
          <w:b/>
          <w:sz w:val="22"/>
          <w:szCs w:val="20"/>
          <w:highlight w:val="yellow"/>
          <w:u w:val="single"/>
        </w:rPr>
      </w:pPr>
    </w:p>
    <w:p w:rsidR="001732CB" w:rsidRPr="00C22842" w:rsidRDefault="001732CB" w:rsidP="00871B24">
      <w:pPr>
        <w:rPr>
          <w:rFonts w:ascii="Times" w:hAnsi="Times" w:cs="Segoe UI"/>
          <w:b/>
          <w:sz w:val="22"/>
          <w:szCs w:val="20"/>
          <w:highlight w:val="yellow"/>
          <w:u w:val="single"/>
        </w:rPr>
      </w:pPr>
    </w:p>
    <w:p w:rsidR="006E1151" w:rsidRDefault="006E1151" w:rsidP="00212620">
      <w:pPr>
        <w:suppressAutoHyphens w:val="0"/>
        <w:rPr>
          <w:rFonts w:ascii="Century Schoolbook L;Times New" w:hAnsi="Century Schoolbook L;Times New" w:cs="Century Schoolbook L;Times New"/>
          <w:b/>
          <w:bCs/>
          <w:iCs/>
          <w:sz w:val="18"/>
          <w:szCs w:val="18"/>
        </w:rPr>
      </w:pPr>
    </w:p>
    <w:p w:rsidR="00044D6B" w:rsidRPr="00044D6B" w:rsidRDefault="00044D6B" w:rsidP="004E2137">
      <w:pPr>
        <w:pStyle w:val="Heading4"/>
      </w:pPr>
      <w:bookmarkStart w:id="12" w:name="_Toc510630643"/>
      <w:r w:rsidRPr="00044D6B">
        <w:t>Error Codes and Description</w:t>
      </w:r>
      <w:bookmarkEnd w:id="12"/>
    </w:p>
    <w:p w:rsidR="00044D6B" w:rsidRDefault="00044D6B" w:rsidP="00212620">
      <w:pPr>
        <w:suppressAutoHyphens w:val="0"/>
        <w:rPr>
          <w:rFonts w:ascii="Century Schoolbook L;Times New" w:hAnsi="Century Schoolbook L;Times New" w:cs="Century Schoolbook L;Times New"/>
          <w:b/>
          <w:bCs/>
          <w:iCs/>
          <w:sz w:val="18"/>
          <w:szCs w:val="18"/>
        </w:rPr>
      </w:pPr>
    </w:p>
    <w:p w:rsidR="008306A4" w:rsidRDefault="00CB66AD" w:rsidP="008306A4">
      <w:pPr>
        <w:pStyle w:val="ListParagraph"/>
        <w:numPr>
          <w:ilvl w:val="0"/>
          <w:numId w:val="5"/>
        </w:numPr>
      </w:pPr>
      <w:r>
        <w:t>To be added</w:t>
      </w:r>
    </w:p>
    <w:p w:rsidR="002F7D4F" w:rsidRDefault="00044D6B" w:rsidP="004E2137">
      <w:pPr>
        <w:pStyle w:val="Heading4"/>
      </w:pPr>
      <w:bookmarkStart w:id="13" w:name="_Toc510630644"/>
      <w:r w:rsidRPr="00E359DD">
        <w:t xml:space="preserve">Http </w:t>
      </w:r>
      <w:r w:rsidR="005C7400" w:rsidRPr="00E359DD">
        <w:t>S</w:t>
      </w:r>
      <w:r w:rsidR="00D41882" w:rsidRPr="00E359DD">
        <w:t xml:space="preserve">tatus </w:t>
      </w:r>
      <w:r w:rsidRPr="00E359DD">
        <w:t>Code</w:t>
      </w:r>
      <w:r w:rsidR="00D41882" w:rsidRPr="00E359DD">
        <w:t>s</w:t>
      </w:r>
      <w:r w:rsidRPr="00E359DD">
        <w:t xml:space="preserve"> and Description</w:t>
      </w:r>
      <w:bookmarkEnd w:id="13"/>
    </w:p>
    <w:p w:rsidR="00CB66AD" w:rsidRPr="00CB66AD" w:rsidRDefault="00CB66AD" w:rsidP="00CB66AD"/>
    <w:tbl>
      <w:tblPr>
        <w:tblStyle w:val="TableGrid"/>
        <w:tblW w:w="11766" w:type="dxa"/>
        <w:tblInd w:w="-1026" w:type="dxa"/>
        <w:shd w:val="clear" w:color="auto" w:fill="D9D9D9" w:themeFill="background1" w:themeFillShade="D9"/>
        <w:tblLook w:val="04A0" w:firstRow="1" w:lastRow="0" w:firstColumn="1" w:lastColumn="0" w:noHBand="0" w:noVBand="1"/>
      </w:tblPr>
      <w:tblGrid>
        <w:gridCol w:w="1276"/>
        <w:gridCol w:w="1559"/>
        <w:gridCol w:w="2410"/>
        <w:gridCol w:w="6521"/>
      </w:tblGrid>
      <w:tr w:rsidR="00D27972" w:rsidTr="00BA3E1B">
        <w:tc>
          <w:tcPr>
            <w:tcW w:w="1276" w:type="dxa"/>
            <w:shd w:val="clear" w:color="auto" w:fill="17365D" w:themeFill="text2" w:themeFillShade="BF"/>
          </w:tcPr>
          <w:p w:rsidR="00D27972" w:rsidRPr="00D27972" w:rsidRDefault="00D27972" w:rsidP="008306A4">
            <w:pPr>
              <w:rPr>
                <w:b/>
                <w:color w:val="FFFFFF" w:themeColor="background1"/>
                <w:sz w:val="18"/>
                <w:szCs w:val="18"/>
              </w:rPr>
            </w:pPr>
            <w:r w:rsidRPr="00D27972">
              <w:rPr>
                <w:b/>
                <w:color w:val="FFFFFF" w:themeColor="background1"/>
                <w:sz w:val="18"/>
                <w:szCs w:val="18"/>
              </w:rPr>
              <w:t>Http Code</w:t>
            </w:r>
          </w:p>
        </w:tc>
        <w:tc>
          <w:tcPr>
            <w:tcW w:w="1559" w:type="dxa"/>
            <w:shd w:val="clear" w:color="auto" w:fill="17365D" w:themeFill="text2" w:themeFillShade="BF"/>
          </w:tcPr>
          <w:p w:rsidR="00D27972" w:rsidRPr="00D27972" w:rsidRDefault="00D27972" w:rsidP="008306A4">
            <w:pPr>
              <w:rPr>
                <w:rFonts w:ascii="Times" w:hAnsi="Times" w:cs="Segoe UI"/>
                <w:b/>
                <w:color w:val="FFFFFF" w:themeColor="background1"/>
                <w:sz w:val="20"/>
                <w:szCs w:val="20"/>
              </w:rPr>
            </w:pPr>
            <w:r>
              <w:rPr>
                <w:rFonts w:ascii="Times" w:hAnsi="Times" w:cs="Segoe UI"/>
                <w:b/>
                <w:color w:val="FFFFFF" w:themeColor="background1"/>
                <w:sz w:val="20"/>
                <w:szCs w:val="20"/>
              </w:rPr>
              <w:t>Category</w:t>
            </w:r>
          </w:p>
        </w:tc>
        <w:tc>
          <w:tcPr>
            <w:tcW w:w="2410" w:type="dxa"/>
            <w:shd w:val="clear" w:color="auto" w:fill="17365D" w:themeFill="text2" w:themeFillShade="BF"/>
          </w:tcPr>
          <w:p w:rsidR="00D27972" w:rsidRPr="00D27972" w:rsidRDefault="00D27972" w:rsidP="008306A4">
            <w:pPr>
              <w:rPr>
                <w:rFonts w:ascii="Times" w:hAnsi="Times" w:cs="Segoe UI"/>
                <w:b/>
                <w:color w:val="FFFFFF" w:themeColor="background1"/>
                <w:sz w:val="20"/>
                <w:szCs w:val="20"/>
              </w:rPr>
            </w:pPr>
            <w:r w:rsidRPr="00D27972">
              <w:rPr>
                <w:rFonts w:ascii="Times" w:hAnsi="Times" w:cs="Segoe UI"/>
                <w:b/>
                <w:color w:val="FFFFFF" w:themeColor="background1"/>
                <w:sz w:val="20"/>
                <w:szCs w:val="20"/>
              </w:rPr>
              <w:t>Http Message</w:t>
            </w:r>
          </w:p>
        </w:tc>
        <w:tc>
          <w:tcPr>
            <w:tcW w:w="6521" w:type="dxa"/>
            <w:shd w:val="clear" w:color="auto" w:fill="17365D" w:themeFill="text2" w:themeFillShade="BF"/>
          </w:tcPr>
          <w:p w:rsidR="00D27972" w:rsidRPr="00D27972" w:rsidRDefault="00D27972" w:rsidP="008306A4">
            <w:pPr>
              <w:rPr>
                <w:rFonts w:ascii="Times" w:hAnsi="Times" w:cs="Segoe UI"/>
                <w:b/>
                <w:color w:val="FFFFFF" w:themeColor="background1"/>
                <w:sz w:val="20"/>
                <w:szCs w:val="20"/>
              </w:rPr>
            </w:pPr>
            <w:r w:rsidRPr="00D27972">
              <w:rPr>
                <w:rFonts w:ascii="Times" w:hAnsi="Times" w:cs="Segoe UI"/>
                <w:b/>
                <w:color w:val="FFFFFF" w:themeColor="background1"/>
                <w:sz w:val="20"/>
                <w:szCs w:val="20"/>
              </w:rPr>
              <w:t>Description</w:t>
            </w:r>
          </w:p>
        </w:tc>
      </w:tr>
      <w:tr w:rsidR="00D27972" w:rsidTr="00BA3E1B">
        <w:trPr>
          <w:trHeight w:val="412"/>
        </w:trPr>
        <w:tc>
          <w:tcPr>
            <w:tcW w:w="1276" w:type="dxa"/>
            <w:shd w:val="clear" w:color="auto" w:fill="D9D9D9" w:themeFill="background1" w:themeFillShade="D9"/>
          </w:tcPr>
          <w:p w:rsidR="00D27972" w:rsidRPr="00A437E2" w:rsidRDefault="00D27972" w:rsidP="008306A4">
            <w:pPr>
              <w:rPr>
                <w:color w:val="000000"/>
                <w:sz w:val="18"/>
                <w:szCs w:val="18"/>
              </w:rPr>
            </w:pPr>
            <w:r>
              <w:rPr>
                <w:color w:val="000000"/>
                <w:sz w:val="18"/>
                <w:szCs w:val="18"/>
              </w:rPr>
              <w:t>500</w:t>
            </w:r>
          </w:p>
        </w:tc>
        <w:tc>
          <w:tcPr>
            <w:tcW w:w="1559" w:type="dxa"/>
            <w:shd w:val="clear" w:color="auto" w:fill="D9D9D9" w:themeFill="background1" w:themeFillShade="D9"/>
          </w:tcPr>
          <w:p w:rsidR="00D27972" w:rsidRDefault="00D27972" w:rsidP="008306A4">
            <w:pPr>
              <w:rPr>
                <w:color w:val="000000"/>
                <w:sz w:val="18"/>
                <w:szCs w:val="18"/>
              </w:rPr>
            </w:pPr>
            <w:r>
              <w:rPr>
                <w:color w:val="000000"/>
                <w:sz w:val="18"/>
                <w:szCs w:val="18"/>
              </w:rPr>
              <w:t>Http server error</w:t>
            </w:r>
          </w:p>
        </w:tc>
        <w:tc>
          <w:tcPr>
            <w:tcW w:w="2410" w:type="dxa"/>
            <w:shd w:val="clear" w:color="auto" w:fill="D9D9D9" w:themeFill="background1" w:themeFillShade="D9"/>
          </w:tcPr>
          <w:p w:rsidR="00D27972" w:rsidRPr="00D27972" w:rsidRDefault="00D27972" w:rsidP="008306A4">
            <w:pPr>
              <w:rPr>
                <w:color w:val="000000"/>
                <w:sz w:val="18"/>
                <w:szCs w:val="18"/>
              </w:rPr>
            </w:pPr>
            <w:r>
              <w:rPr>
                <w:color w:val="000000"/>
                <w:sz w:val="18"/>
                <w:szCs w:val="18"/>
              </w:rPr>
              <w:t>Http Internal Server Error</w:t>
            </w:r>
          </w:p>
        </w:tc>
        <w:tc>
          <w:tcPr>
            <w:tcW w:w="6521" w:type="dxa"/>
            <w:shd w:val="clear" w:color="auto" w:fill="D9D9D9" w:themeFill="background1" w:themeFillShade="D9"/>
          </w:tcPr>
          <w:p w:rsidR="00D27972" w:rsidRDefault="00FA22FA" w:rsidP="00FA22FA">
            <w:pPr>
              <w:rPr>
                <w:rFonts w:ascii="Times" w:hAnsi="Times" w:cs="Segoe UI"/>
                <w:sz w:val="20"/>
                <w:szCs w:val="20"/>
              </w:rPr>
            </w:pPr>
            <w:r>
              <w:rPr>
                <w:color w:val="000000"/>
                <w:sz w:val="18"/>
                <w:szCs w:val="18"/>
              </w:rPr>
              <w:t>This is an http server error. This error will occur when the request was not completed and the server met an unexpected condition.</w:t>
            </w:r>
          </w:p>
        </w:tc>
      </w:tr>
      <w:tr w:rsidR="00D27972" w:rsidTr="00BA3E1B">
        <w:tc>
          <w:tcPr>
            <w:tcW w:w="1276" w:type="dxa"/>
            <w:shd w:val="clear" w:color="auto" w:fill="D9D9D9" w:themeFill="background1" w:themeFillShade="D9"/>
          </w:tcPr>
          <w:p w:rsidR="00D27972" w:rsidRDefault="00D27972" w:rsidP="008306A4">
            <w:pPr>
              <w:rPr>
                <w:rFonts w:ascii="Times" w:hAnsi="Times" w:cs="Segoe UI"/>
                <w:sz w:val="20"/>
                <w:szCs w:val="20"/>
              </w:rPr>
            </w:pPr>
            <w:r>
              <w:rPr>
                <w:rFonts w:ascii="Times" w:hAnsi="Times" w:cs="Segoe UI"/>
                <w:sz w:val="20"/>
                <w:szCs w:val="20"/>
              </w:rPr>
              <w:t>501</w:t>
            </w:r>
          </w:p>
        </w:tc>
        <w:tc>
          <w:tcPr>
            <w:tcW w:w="1559" w:type="dxa"/>
            <w:shd w:val="clear" w:color="auto" w:fill="D9D9D9" w:themeFill="background1" w:themeFillShade="D9"/>
          </w:tcPr>
          <w:p w:rsidR="00D27972" w:rsidRDefault="00D27972" w:rsidP="008306A4">
            <w:pPr>
              <w:rPr>
                <w:color w:val="000000"/>
                <w:sz w:val="18"/>
                <w:szCs w:val="18"/>
              </w:rPr>
            </w:pPr>
            <w:r>
              <w:rPr>
                <w:color w:val="000000"/>
                <w:sz w:val="18"/>
                <w:szCs w:val="18"/>
              </w:rPr>
              <w:t>Http server error</w:t>
            </w:r>
          </w:p>
        </w:tc>
        <w:tc>
          <w:tcPr>
            <w:tcW w:w="2410" w:type="dxa"/>
            <w:shd w:val="clear" w:color="auto" w:fill="D9D9D9" w:themeFill="background1" w:themeFillShade="D9"/>
          </w:tcPr>
          <w:p w:rsidR="00D27972" w:rsidRPr="00D27972" w:rsidRDefault="00D27972" w:rsidP="008306A4">
            <w:pPr>
              <w:rPr>
                <w:color w:val="000000"/>
                <w:sz w:val="18"/>
                <w:szCs w:val="18"/>
              </w:rPr>
            </w:pPr>
            <w:r>
              <w:rPr>
                <w:color w:val="000000"/>
                <w:sz w:val="18"/>
                <w:szCs w:val="18"/>
              </w:rPr>
              <w:t>Not Implemented</w:t>
            </w:r>
          </w:p>
        </w:tc>
        <w:tc>
          <w:tcPr>
            <w:tcW w:w="6521" w:type="dxa"/>
            <w:shd w:val="clear" w:color="auto" w:fill="D9D9D9" w:themeFill="background1" w:themeFillShade="D9"/>
          </w:tcPr>
          <w:p w:rsidR="00D27972" w:rsidRDefault="00FA22FA" w:rsidP="00FA22FA">
            <w:pPr>
              <w:rPr>
                <w:rFonts w:ascii="Times" w:hAnsi="Times" w:cs="Segoe UI"/>
                <w:sz w:val="20"/>
                <w:szCs w:val="20"/>
              </w:rPr>
            </w:pPr>
            <w:r>
              <w:rPr>
                <w:color w:val="000000"/>
                <w:sz w:val="18"/>
                <w:szCs w:val="18"/>
              </w:rPr>
              <w:t>This is an http server error. This error will occur when the request was not completed and the server did not support the functionality required</w:t>
            </w:r>
          </w:p>
        </w:tc>
      </w:tr>
      <w:tr w:rsidR="00D27972" w:rsidTr="00BA3E1B">
        <w:tc>
          <w:tcPr>
            <w:tcW w:w="1276" w:type="dxa"/>
            <w:shd w:val="clear" w:color="auto" w:fill="D9D9D9" w:themeFill="background1" w:themeFillShade="D9"/>
          </w:tcPr>
          <w:p w:rsidR="00D27972" w:rsidRDefault="00D27972" w:rsidP="008306A4">
            <w:pPr>
              <w:rPr>
                <w:rFonts w:ascii="Times" w:hAnsi="Times" w:cs="Segoe UI"/>
                <w:sz w:val="20"/>
                <w:szCs w:val="20"/>
              </w:rPr>
            </w:pPr>
            <w:r>
              <w:rPr>
                <w:rFonts w:ascii="Times" w:hAnsi="Times" w:cs="Segoe UI"/>
                <w:sz w:val="20"/>
                <w:szCs w:val="20"/>
              </w:rPr>
              <w:lastRenderedPageBreak/>
              <w:t>502</w:t>
            </w:r>
          </w:p>
        </w:tc>
        <w:tc>
          <w:tcPr>
            <w:tcW w:w="1559" w:type="dxa"/>
            <w:shd w:val="clear" w:color="auto" w:fill="D9D9D9" w:themeFill="background1" w:themeFillShade="D9"/>
          </w:tcPr>
          <w:p w:rsidR="00D27972" w:rsidRPr="00D27972" w:rsidRDefault="00D27972" w:rsidP="008306A4">
            <w:pPr>
              <w:rPr>
                <w:color w:val="000000"/>
                <w:sz w:val="18"/>
                <w:szCs w:val="18"/>
              </w:rPr>
            </w:pPr>
            <w:r>
              <w:rPr>
                <w:color w:val="000000"/>
                <w:sz w:val="18"/>
                <w:szCs w:val="18"/>
              </w:rPr>
              <w:t>Http server error</w:t>
            </w:r>
          </w:p>
        </w:tc>
        <w:tc>
          <w:tcPr>
            <w:tcW w:w="2410" w:type="dxa"/>
            <w:shd w:val="clear" w:color="auto" w:fill="D9D9D9" w:themeFill="background1" w:themeFillShade="D9"/>
          </w:tcPr>
          <w:p w:rsidR="00D27972" w:rsidRDefault="00FA22FA" w:rsidP="00FA22FA">
            <w:pPr>
              <w:rPr>
                <w:rFonts w:ascii="Times" w:hAnsi="Times" w:cs="Segoe UI"/>
                <w:sz w:val="20"/>
                <w:szCs w:val="20"/>
              </w:rPr>
            </w:pPr>
            <w:r>
              <w:rPr>
                <w:color w:val="000000"/>
                <w:sz w:val="18"/>
                <w:szCs w:val="18"/>
              </w:rPr>
              <w:t>Bad Gateway</w:t>
            </w:r>
          </w:p>
        </w:tc>
        <w:tc>
          <w:tcPr>
            <w:tcW w:w="6521" w:type="dxa"/>
            <w:shd w:val="clear" w:color="auto" w:fill="D9D9D9" w:themeFill="background1" w:themeFillShade="D9"/>
          </w:tcPr>
          <w:p w:rsidR="00D27972" w:rsidRDefault="00FA22FA" w:rsidP="00FA22FA">
            <w:pPr>
              <w:rPr>
                <w:rFonts w:ascii="Times" w:hAnsi="Times" w:cs="Segoe UI"/>
                <w:sz w:val="20"/>
                <w:szCs w:val="20"/>
              </w:rPr>
            </w:pPr>
            <w:r>
              <w:rPr>
                <w:color w:val="000000"/>
                <w:sz w:val="18"/>
                <w:szCs w:val="18"/>
              </w:rPr>
              <w:t>This is an http server error. This error will occur when the request was not completed and the server received unwanted response from upstream server</w:t>
            </w:r>
          </w:p>
        </w:tc>
      </w:tr>
      <w:tr w:rsidR="00D27972" w:rsidTr="00BA3E1B">
        <w:tc>
          <w:tcPr>
            <w:tcW w:w="1276" w:type="dxa"/>
            <w:shd w:val="clear" w:color="auto" w:fill="D9D9D9" w:themeFill="background1" w:themeFillShade="D9"/>
          </w:tcPr>
          <w:p w:rsidR="00D27972" w:rsidRDefault="00D27972" w:rsidP="008306A4">
            <w:pPr>
              <w:rPr>
                <w:rFonts w:ascii="Times" w:hAnsi="Times" w:cs="Segoe UI"/>
                <w:sz w:val="20"/>
                <w:szCs w:val="20"/>
              </w:rPr>
            </w:pPr>
            <w:r>
              <w:rPr>
                <w:rFonts w:ascii="Times" w:hAnsi="Times" w:cs="Segoe UI"/>
                <w:sz w:val="20"/>
                <w:szCs w:val="20"/>
              </w:rPr>
              <w:t>503</w:t>
            </w:r>
          </w:p>
        </w:tc>
        <w:tc>
          <w:tcPr>
            <w:tcW w:w="1559" w:type="dxa"/>
            <w:shd w:val="clear" w:color="auto" w:fill="D9D9D9" w:themeFill="background1" w:themeFillShade="D9"/>
          </w:tcPr>
          <w:p w:rsidR="00D27972" w:rsidRPr="00D27972" w:rsidRDefault="00D27972" w:rsidP="008306A4">
            <w:pPr>
              <w:rPr>
                <w:color w:val="000000"/>
                <w:sz w:val="18"/>
                <w:szCs w:val="18"/>
              </w:rPr>
            </w:pPr>
            <w:r>
              <w:rPr>
                <w:color w:val="000000"/>
                <w:sz w:val="18"/>
                <w:szCs w:val="18"/>
              </w:rPr>
              <w:t>Http server error</w:t>
            </w:r>
          </w:p>
        </w:tc>
        <w:tc>
          <w:tcPr>
            <w:tcW w:w="2410" w:type="dxa"/>
            <w:shd w:val="clear" w:color="auto" w:fill="D9D9D9" w:themeFill="background1" w:themeFillShade="D9"/>
          </w:tcPr>
          <w:p w:rsidR="00D27972" w:rsidRPr="00FA22FA" w:rsidRDefault="00FA22FA" w:rsidP="008306A4">
            <w:pPr>
              <w:rPr>
                <w:color w:val="000000"/>
                <w:sz w:val="18"/>
                <w:szCs w:val="18"/>
              </w:rPr>
            </w:pPr>
            <w:r>
              <w:rPr>
                <w:color w:val="000000"/>
                <w:sz w:val="18"/>
                <w:szCs w:val="18"/>
              </w:rPr>
              <w:t>Service unavailable</w:t>
            </w:r>
          </w:p>
        </w:tc>
        <w:tc>
          <w:tcPr>
            <w:tcW w:w="6521" w:type="dxa"/>
            <w:shd w:val="clear" w:color="auto" w:fill="D9D9D9" w:themeFill="background1" w:themeFillShade="D9"/>
          </w:tcPr>
          <w:p w:rsidR="00D27972" w:rsidRDefault="00FA22FA" w:rsidP="00FA22FA">
            <w:pPr>
              <w:rPr>
                <w:rFonts w:ascii="Times" w:hAnsi="Times" w:cs="Segoe UI"/>
                <w:sz w:val="20"/>
                <w:szCs w:val="20"/>
              </w:rPr>
            </w:pPr>
            <w:r>
              <w:rPr>
                <w:color w:val="000000"/>
                <w:sz w:val="18"/>
                <w:szCs w:val="18"/>
              </w:rPr>
              <w:t>This is an http server error. This error will occur when the request was not completed and the server is temporarily overloading or down</w:t>
            </w:r>
          </w:p>
        </w:tc>
      </w:tr>
      <w:tr w:rsidR="00D27972" w:rsidTr="00BA3E1B">
        <w:tc>
          <w:tcPr>
            <w:tcW w:w="1276" w:type="dxa"/>
            <w:shd w:val="clear" w:color="auto" w:fill="D9D9D9" w:themeFill="background1" w:themeFillShade="D9"/>
          </w:tcPr>
          <w:p w:rsidR="00D27972" w:rsidRDefault="00D27972" w:rsidP="008306A4">
            <w:pPr>
              <w:rPr>
                <w:rFonts w:ascii="Times" w:hAnsi="Times" w:cs="Segoe UI"/>
                <w:sz w:val="20"/>
                <w:szCs w:val="20"/>
              </w:rPr>
            </w:pPr>
            <w:r>
              <w:rPr>
                <w:rFonts w:ascii="Times" w:hAnsi="Times" w:cs="Segoe UI"/>
                <w:sz w:val="20"/>
                <w:szCs w:val="20"/>
              </w:rPr>
              <w:t>504</w:t>
            </w:r>
          </w:p>
        </w:tc>
        <w:tc>
          <w:tcPr>
            <w:tcW w:w="1559" w:type="dxa"/>
            <w:shd w:val="clear" w:color="auto" w:fill="D9D9D9" w:themeFill="background1" w:themeFillShade="D9"/>
          </w:tcPr>
          <w:p w:rsidR="00D27972" w:rsidRPr="00D27972" w:rsidRDefault="00D27972" w:rsidP="008306A4">
            <w:pPr>
              <w:rPr>
                <w:color w:val="000000"/>
                <w:sz w:val="18"/>
                <w:szCs w:val="18"/>
              </w:rPr>
            </w:pPr>
            <w:r>
              <w:rPr>
                <w:color w:val="000000"/>
                <w:sz w:val="18"/>
                <w:szCs w:val="18"/>
              </w:rPr>
              <w:t>Http server error</w:t>
            </w:r>
          </w:p>
        </w:tc>
        <w:tc>
          <w:tcPr>
            <w:tcW w:w="2410" w:type="dxa"/>
            <w:shd w:val="clear" w:color="auto" w:fill="D9D9D9" w:themeFill="background1" w:themeFillShade="D9"/>
          </w:tcPr>
          <w:p w:rsidR="00D27972" w:rsidRPr="00FA22FA" w:rsidRDefault="00FA22FA" w:rsidP="008306A4">
            <w:pPr>
              <w:rPr>
                <w:color w:val="000000"/>
                <w:sz w:val="18"/>
                <w:szCs w:val="18"/>
              </w:rPr>
            </w:pPr>
            <w:r>
              <w:rPr>
                <w:color w:val="000000"/>
                <w:sz w:val="18"/>
                <w:szCs w:val="18"/>
              </w:rPr>
              <w:t>Gateway Timeout</w:t>
            </w:r>
          </w:p>
        </w:tc>
        <w:tc>
          <w:tcPr>
            <w:tcW w:w="6521" w:type="dxa"/>
            <w:shd w:val="clear" w:color="auto" w:fill="D9D9D9" w:themeFill="background1" w:themeFillShade="D9"/>
          </w:tcPr>
          <w:p w:rsidR="00D27972" w:rsidRPr="00FA22FA" w:rsidRDefault="00FA22FA" w:rsidP="008306A4">
            <w:pPr>
              <w:rPr>
                <w:color w:val="000000"/>
                <w:sz w:val="18"/>
                <w:szCs w:val="18"/>
              </w:rPr>
            </w:pPr>
            <w:r>
              <w:rPr>
                <w:color w:val="000000"/>
                <w:sz w:val="18"/>
                <w:szCs w:val="18"/>
              </w:rPr>
              <w:t>This is an http server error. This error will occur when the gateway has timed out.</w:t>
            </w:r>
          </w:p>
        </w:tc>
      </w:tr>
      <w:tr w:rsidR="00D27972" w:rsidTr="00BA3E1B">
        <w:tc>
          <w:tcPr>
            <w:tcW w:w="1276" w:type="dxa"/>
            <w:shd w:val="clear" w:color="auto" w:fill="D9D9D9" w:themeFill="background1" w:themeFillShade="D9"/>
          </w:tcPr>
          <w:p w:rsidR="00D27972" w:rsidRDefault="00D27972" w:rsidP="008306A4">
            <w:pPr>
              <w:rPr>
                <w:rFonts w:ascii="Times" w:hAnsi="Times" w:cs="Segoe UI"/>
                <w:sz w:val="20"/>
                <w:szCs w:val="20"/>
              </w:rPr>
            </w:pPr>
            <w:r>
              <w:rPr>
                <w:rFonts w:ascii="Times" w:hAnsi="Times" w:cs="Segoe UI"/>
                <w:sz w:val="20"/>
                <w:szCs w:val="20"/>
              </w:rPr>
              <w:t>505</w:t>
            </w:r>
          </w:p>
        </w:tc>
        <w:tc>
          <w:tcPr>
            <w:tcW w:w="1559" w:type="dxa"/>
            <w:shd w:val="clear" w:color="auto" w:fill="D9D9D9" w:themeFill="background1" w:themeFillShade="D9"/>
          </w:tcPr>
          <w:p w:rsidR="00D27972" w:rsidRPr="00D27972" w:rsidRDefault="00D27972" w:rsidP="008306A4">
            <w:pPr>
              <w:rPr>
                <w:color w:val="000000"/>
                <w:sz w:val="18"/>
                <w:szCs w:val="18"/>
              </w:rPr>
            </w:pPr>
            <w:r>
              <w:rPr>
                <w:color w:val="000000"/>
                <w:sz w:val="18"/>
                <w:szCs w:val="18"/>
              </w:rPr>
              <w:t>Http server error</w:t>
            </w:r>
          </w:p>
        </w:tc>
        <w:tc>
          <w:tcPr>
            <w:tcW w:w="2410" w:type="dxa"/>
            <w:shd w:val="clear" w:color="auto" w:fill="D9D9D9" w:themeFill="background1" w:themeFillShade="D9"/>
          </w:tcPr>
          <w:p w:rsidR="00D27972" w:rsidRPr="00FA22FA" w:rsidRDefault="00FA22FA" w:rsidP="008306A4">
            <w:pPr>
              <w:rPr>
                <w:color w:val="000000"/>
                <w:sz w:val="18"/>
                <w:szCs w:val="18"/>
              </w:rPr>
            </w:pPr>
            <w:r>
              <w:rPr>
                <w:color w:val="000000"/>
                <w:sz w:val="18"/>
                <w:szCs w:val="18"/>
              </w:rPr>
              <w:t>Http version not supported</w:t>
            </w:r>
          </w:p>
        </w:tc>
        <w:tc>
          <w:tcPr>
            <w:tcW w:w="6521" w:type="dxa"/>
            <w:shd w:val="clear" w:color="auto" w:fill="D9D9D9" w:themeFill="background1" w:themeFillShade="D9"/>
          </w:tcPr>
          <w:p w:rsidR="00D27972" w:rsidRPr="00FA22FA" w:rsidRDefault="00FA22FA" w:rsidP="008306A4">
            <w:pPr>
              <w:rPr>
                <w:color w:val="000000"/>
                <w:sz w:val="18"/>
                <w:szCs w:val="18"/>
              </w:rPr>
            </w:pPr>
            <w:r>
              <w:rPr>
                <w:color w:val="000000"/>
                <w:sz w:val="18"/>
                <w:szCs w:val="18"/>
              </w:rPr>
              <w:t>This is an http server error. This error will occur when the request was not completed and the server does not support the “http protocol” version</w:t>
            </w:r>
          </w:p>
        </w:tc>
      </w:tr>
      <w:tr w:rsidR="0012513B" w:rsidTr="00BA3E1B">
        <w:tc>
          <w:tcPr>
            <w:tcW w:w="1276" w:type="dxa"/>
            <w:shd w:val="clear" w:color="auto" w:fill="D9D9D9" w:themeFill="background1" w:themeFillShade="D9"/>
          </w:tcPr>
          <w:p w:rsidR="0012513B" w:rsidRDefault="0012513B" w:rsidP="008306A4">
            <w:pPr>
              <w:rPr>
                <w:rFonts w:ascii="Times" w:hAnsi="Times" w:cs="Segoe UI"/>
                <w:sz w:val="20"/>
                <w:szCs w:val="20"/>
              </w:rPr>
            </w:pPr>
            <w:r>
              <w:rPr>
                <w:rFonts w:ascii="Times" w:hAnsi="Times" w:cs="Segoe UI"/>
                <w:sz w:val="20"/>
                <w:szCs w:val="20"/>
              </w:rPr>
              <w:t>401</w:t>
            </w:r>
          </w:p>
        </w:tc>
        <w:tc>
          <w:tcPr>
            <w:tcW w:w="1559" w:type="dxa"/>
            <w:shd w:val="clear" w:color="auto" w:fill="D9D9D9" w:themeFill="background1" w:themeFillShade="D9"/>
          </w:tcPr>
          <w:p w:rsidR="0012513B" w:rsidRDefault="0012513B" w:rsidP="008306A4">
            <w:pPr>
              <w:rPr>
                <w:color w:val="000000"/>
                <w:sz w:val="18"/>
                <w:szCs w:val="18"/>
              </w:rPr>
            </w:pPr>
            <w:r>
              <w:rPr>
                <w:color w:val="000000"/>
                <w:sz w:val="18"/>
                <w:szCs w:val="18"/>
              </w:rPr>
              <w:t>Http error</w:t>
            </w:r>
          </w:p>
        </w:tc>
        <w:tc>
          <w:tcPr>
            <w:tcW w:w="2410" w:type="dxa"/>
            <w:shd w:val="clear" w:color="auto" w:fill="D9D9D9" w:themeFill="background1" w:themeFillShade="D9"/>
          </w:tcPr>
          <w:p w:rsidR="0012513B" w:rsidRDefault="0012513B" w:rsidP="008306A4">
            <w:pPr>
              <w:rPr>
                <w:color w:val="000000"/>
                <w:sz w:val="18"/>
                <w:szCs w:val="18"/>
              </w:rPr>
            </w:pPr>
            <w:r w:rsidRPr="0012513B">
              <w:rPr>
                <w:color w:val="000000"/>
                <w:sz w:val="18"/>
                <w:szCs w:val="18"/>
              </w:rPr>
              <w:t>Unauthorized</w:t>
            </w:r>
            <w:r>
              <w:rPr>
                <w:color w:val="000000"/>
                <w:sz w:val="18"/>
                <w:szCs w:val="18"/>
              </w:rPr>
              <w:t xml:space="preserve">- </w:t>
            </w:r>
            <w:r w:rsidRPr="0012513B">
              <w:rPr>
                <w:color w:val="000000"/>
                <w:sz w:val="18"/>
                <w:szCs w:val="18"/>
              </w:rPr>
              <w:t>Authentication Failure</w:t>
            </w:r>
          </w:p>
        </w:tc>
        <w:tc>
          <w:tcPr>
            <w:tcW w:w="6521" w:type="dxa"/>
            <w:shd w:val="clear" w:color="auto" w:fill="D9D9D9" w:themeFill="background1" w:themeFillShade="D9"/>
          </w:tcPr>
          <w:p w:rsidR="0012513B" w:rsidRDefault="0012513B" w:rsidP="008306A4">
            <w:pPr>
              <w:rPr>
                <w:color w:val="000000"/>
                <w:sz w:val="18"/>
                <w:szCs w:val="18"/>
              </w:rPr>
            </w:pPr>
            <w:r>
              <w:rPr>
                <w:color w:val="000000"/>
                <w:sz w:val="18"/>
                <w:szCs w:val="18"/>
              </w:rPr>
              <w:t xml:space="preserve">This is an https error. This error will occur when the request was not authenticated at the gateway due to wrong credentials used </w:t>
            </w:r>
          </w:p>
        </w:tc>
      </w:tr>
      <w:tr w:rsidR="007901F0" w:rsidTr="00BA3E1B">
        <w:tc>
          <w:tcPr>
            <w:tcW w:w="1276" w:type="dxa"/>
            <w:shd w:val="clear" w:color="auto" w:fill="D9D9D9" w:themeFill="background1" w:themeFillShade="D9"/>
          </w:tcPr>
          <w:p w:rsidR="007901F0" w:rsidRDefault="007901F0" w:rsidP="008306A4">
            <w:pPr>
              <w:rPr>
                <w:rFonts w:ascii="Times" w:hAnsi="Times" w:cs="Segoe UI"/>
                <w:sz w:val="20"/>
                <w:szCs w:val="20"/>
              </w:rPr>
            </w:pPr>
            <w:r>
              <w:rPr>
                <w:rFonts w:ascii="Times" w:hAnsi="Times" w:cs="Segoe UI"/>
                <w:sz w:val="20"/>
                <w:szCs w:val="20"/>
              </w:rPr>
              <w:t xml:space="preserve">401 </w:t>
            </w:r>
          </w:p>
        </w:tc>
        <w:tc>
          <w:tcPr>
            <w:tcW w:w="1559" w:type="dxa"/>
            <w:shd w:val="clear" w:color="auto" w:fill="D9D9D9" w:themeFill="background1" w:themeFillShade="D9"/>
          </w:tcPr>
          <w:p w:rsidR="007901F0" w:rsidRDefault="007901F0" w:rsidP="008306A4">
            <w:pPr>
              <w:rPr>
                <w:color w:val="000000"/>
                <w:sz w:val="18"/>
                <w:szCs w:val="18"/>
              </w:rPr>
            </w:pPr>
            <w:r>
              <w:rPr>
                <w:color w:val="000000"/>
                <w:sz w:val="18"/>
                <w:szCs w:val="18"/>
              </w:rPr>
              <w:t>Https error</w:t>
            </w:r>
          </w:p>
        </w:tc>
        <w:tc>
          <w:tcPr>
            <w:tcW w:w="2410" w:type="dxa"/>
            <w:shd w:val="clear" w:color="auto" w:fill="D9D9D9" w:themeFill="background1" w:themeFillShade="D9"/>
          </w:tcPr>
          <w:p w:rsidR="007901F0" w:rsidRPr="0012513B" w:rsidRDefault="007901F0" w:rsidP="008306A4">
            <w:pPr>
              <w:rPr>
                <w:color w:val="000000"/>
                <w:sz w:val="18"/>
                <w:szCs w:val="18"/>
              </w:rPr>
            </w:pPr>
            <w:r w:rsidRPr="0012513B">
              <w:rPr>
                <w:color w:val="000000"/>
                <w:sz w:val="18"/>
                <w:szCs w:val="18"/>
              </w:rPr>
              <w:t>Unauthorized</w:t>
            </w:r>
            <w:r>
              <w:rPr>
                <w:color w:val="000000"/>
                <w:sz w:val="18"/>
                <w:szCs w:val="18"/>
              </w:rPr>
              <w:t xml:space="preserve"> Mismatch in LDAP to </w:t>
            </w:r>
            <w:proofErr w:type="spellStart"/>
            <w:r>
              <w:rPr>
                <w:color w:val="000000"/>
                <w:sz w:val="18"/>
                <w:szCs w:val="18"/>
              </w:rPr>
              <w:t>Corpid</w:t>
            </w:r>
            <w:proofErr w:type="spellEnd"/>
          </w:p>
        </w:tc>
        <w:tc>
          <w:tcPr>
            <w:tcW w:w="6521" w:type="dxa"/>
            <w:shd w:val="clear" w:color="auto" w:fill="D9D9D9" w:themeFill="background1" w:themeFillShade="D9"/>
          </w:tcPr>
          <w:p w:rsidR="007901F0" w:rsidRDefault="003072AA" w:rsidP="003072AA">
            <w:pPr>
              <w:rPr>
                <w:color w:val="000000"/>
                <w:sz w:val="18"/>
                <w:szCs w:val="18"/>
              </w:rPr>
            </w:pPr>
            <w:r>
              <w:rPr>
                <w:color w:val="000000"/>
                <w:sz w:val="18"/>
                <w:szCs w:val="18"/>
              </w:rPr>
              <w:t>This is an https error. This error will occur when the request was not authenticated at the gateway due to wrong LDAP details used against valid data at bank end</w:t>
            </w:r>
          </w:p>
        </w:tc>
      </w:tr>
    </w:tbl>
    <w:p w:rsidR="008306A4" w:rsidRDefault="008306A4" w:rsidP="00FA22FA"/>
    <w:sectPr w:rsidR="008306A4" w:rsidSect="008306A4">
      <w:pgSz w:w="12240" w:h="15840"/>
      <w:pgMar w:top="1440" w:right="1440" w:bottom="1440" w:left="1440" w:header="720" w:footer="720"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4DA" w:rsidRDefault="00C324DA" w:rsidP="00697573">
      <w:r>
        <w:separator/>
      </w:r>
    </w:p>
  </w:endnote>
  <w:endnote w:type="continuationSeparator" w:id="0">
    <w:p w:rsidR="00C324DA" w:rsidRDefault="00C324DA" w:rsidP="00697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rlett">
    <w:panose1 w:val="00000000000000000000"/>
    <w:charset w:val="02"/>
    <w:family w:val="auto"/>
    <w:pitch w:val="variable"/>
    <w:sig w:usb0="00000000" w:usb1="10000000" w:usb2="00000000" w:usb3="00000000" w:csb0="80000000" w:csb1="00000000"/>
  </w:font>
  <w:font w:name="SimSun;宋体">
    <w:panose1 w:val="00000000000000000000"/>
    <w:charset w:val="80"/>
    <w:family w:val="roman"/>
    <w:notTrueType/>
    <w:pitch w:val="default"/>
  </w:font>
  <w:font w:name="Liberation Sans;Arial">
    <w:panose1 w:val="00000000000000000000"/>
    <w:charset w:val="00"/>
    <w:family w:val="roman"/>
    <w:notTrueType/>
    <w:pitch w:val="default"/>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entury Schoolbook L;Times New">
    <w:altName w:val="Times New Roman"/>
    <w:panose1 w:val="00000000000000000000"/>
    <w:charset w:val="00"/>
    <w:family w:val="roman"/>
    <w:notTrueType/>
    <w:pitch w:val="default"/>
  </w:font>
  <w:font w:name="Century Schoolbook">
    <w:panose1 w:val="02040604050505020304"/>
    <w:charset w:val="00"/>
    <w:family w:val="roman"/>
    <w:pitch w:val="variable"/>
    <w:sig w:usb0="00000287" w:usb1="00000000" w:usb2="00000000" w:usb3="00000000" w:csb0="0000009F" w:csb1="00000000"/>
  </w:font>
  <w:font w:name="Century Schoolbook L">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4DA" w:rsidRDefault="00C324DA" w:rsidP="00697573">
      <w:r>
        <w:separator/>
      </w:r>
    </w:p>
  </w:footnote>
  <w:footnote w:type="continuationSeparator" w:id="0">
    <w:p w:rsidR="00C324DA" w:rsidRDefault="00C324DA" w:rsidP="006975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9207D"/>
    <w:multiLevelType w:val="multilevel"/>
    <w:tmpl w:val="0C34820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0AC14CE0"/>
    <w:multiLevelType w:val="hybridMultilevel"/>
    <w:tmpl w:val="C37E2C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B5313B5"/>
    <w:multiLevelType w:val="hybridMultilevel"/>
    <w:tmpl w:val="61A69B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967EBE"/>
    <w:multiLevelType w:val="multilevel"/>
    <w:tmpl w:val="1318E2F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nsid w:val="0F306198"/>
    <w:multiLevelType w:val="hybridMultilevel"/>
    <w:tmpl w:val="AB9606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6A128DB"/>
    <w:multiLevelType w:val="hybridMultilevel"/>
    <w:tmpl w:val="44E68D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0277D01"/>
    <w:multiLevelType w:val="hybridMultilevel"/>
    <w:tmpl w:val="7B3896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8F7D5C"/>
    <w:multiLevelType w:val="multilevel"/>
    <w:tmpl w:val="0D34FF3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7E0D1E58"/>
    <w:multiLevelType w:val="multilevel"/>
    <w:tmpl w:val="7BD63C7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8"/>
  </w:num>
  <w:num w:numId="2">
    <w:abstractNumId w:val="7"/>
  </w:num>
  <w:num w:numId="3">
    <w:abstractNumId w:val="0"/>
  </w:num>
  <w:num w:numId="4">
    <w:abstractNumId w:val="1"/>
  </w:num>
  <w:num w:numId="5">
    <w:abstractNumId w:val="3"/>
  </w:num>
  <w:num w:numId="6">
    <w:abstractNumId w:val="5"/>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6A4"/>
    <w:rsid w:val="000032A3"/>
    <w:rsid w:val="00005182"/>
    <w:rsid w:val="00005771"/>
    <w:rsid w:val="00007D77"/>
    <w:rsid w:val="000113D8"/>
    <w:rsid w:val="00015C4A"/>
    <w:rsid w:val="000170A2"/>
    <w:rsid w:val="00017DE7"/>
    <w:rsid w:val="00026A7F"/>
    <w:rsid w:val="0003392C"/>
    <w:rsid w:val="0004339C"/>
    <w:rsid w:val="00044D6B"/>
    <w:rsid w:val="00047506"/>
    <w:rsid w:val="0005270C"/>
    <w:rsid w:val="00055084"/>
    <w:rsid w:val="00055E66"/>
    <w:rsid w:val="000573A3"/>
    <w:rsid w:val="00070608"/>
    <w:rsid w:val="00070CAE"/>
    <w:rsid w:val="000731D1"/>
    <w:rsid w:val="00076F5B"/>
    <w:rsid w:val="00085A85"/>
    <w:rsid w:val="000864CE"/>
    <w:rsid w:val="000A341F"/>
    <w:rsid w:val="000A68C8"/>
    <w:rsid w:val="000B314E"/>
    <w:rsid w:val="000B61BB"/>
    <w:rsid w:val="000C3EFD"/>
    <w:rsid w:val="000D63F7"/>
    <w:rsid w:val="000E1724"/>
    <w:rsid w:val="000E1CF5"/>
    <w:rsid w:val="000E2350"/>
    <w:rsid w:val="000E42FE"/>
    <w:rsid w:val="000E5ABA"/>
    <w:rsid w:val="000F14DD"/>
    <w:rsid w:val="00104016"/>
    <w:rsid w:val="001072F4"/>
    <w:rsid w:val="00107494"/>
    <w:rsid w:val="00113726"/>
    <w:rsid w:val="00120E72"/>
    <w:rsid w:val="00121BD6"/>
    <w:rsid w:val="00123209"/>
    <w:rsid w:val="0012513B"/>
    <w:rsid w:val="001339DA"/>
    <w:rsid w:val="001463B1"/>
    <w:rsid w:val="001510D6"/>
    <w:rsid w:val="00157F6C"/>
    <w:rsid w:val="00163904"/>
    <w:rsid w:val="00164406"/>
    <w:rsid w:val="00165FFA"/>
    <w:rsid w:val="00172488"/>
    <w:rsid w:val="001732CB"/>
    <w:rsid w:val="00173B19"/>
    <w:rsid w:val="0017508A"/>
    <w:rsid w:val="001758F2"/>
    <w:rsid w:val="001815A8"/>
    <w:rsid w:val="00197F7F"/>
    <w:rsid w:val="001A73CD"/>
    <w:rsid w:val="001C0108"/>
    <w:rsid w:val="001C7599"/>
    <w:rsid w:val="001D45A1"/>
    <w:rsid w:val="001E1416"/>
    <w:rsid w:val="001F5235"/>
    <w:rsid w:val="001F5A50"/>
    <w:rsid w:val="002029B7"/>
    <w:rsid w:val="00212620"/>
    <w:rsid w:val="00214A42"/>
    <w:rsid w:val="002178FF"/>
    <w:rsid w:val="00220FAB"/>
    <w:rsid w:val="0022461B"/>
    <w:rsid w:val="00231AF4"/>
    <w:rsid w:val="00232B1C"/>
    <w:rsid w:val="00241FDA"/>
    <w:rsid w:val="00242D25"/>
    <w:rsid w:val="0024711D"/>
    <w:rsid w:val="00251F51"/>
    <w:rsid w:val="00261B35"/>
    <w:rsid w:val="00265628"/>
    <w:rsid w:val="002659B1"/>
    <w:rsid w:val="00270F6F"/>
    <w:rsid w:val="00276870"/>
    <w:rsid w:val="00286B13"/>
    <w:rsid w:val="002879E9"/>
    <w:rsid w:val="0029021D"/>
    <w:rsid w:val="0029025F"/>
    <w:rsid w:val="00292AF5"/>
    <w:rsid w:val="002B24B8"/>
    <w:rsid w:val="002B41BD"/>
    <w:rsid w:val="002B6A5F"/>
    <w:rsid w:val="002C3CFF"/>
    <w:rsid w:val="002D7F3A"/>
    <w:rsid w:val="002F5668"/>
    <w:rsid w:val="002F7D4F"/>
    <w:rsid w:val="003003E1"/>
    <w:rsid w:val="00301602"/>
    <w:rsid w:val="0030400A"/>
    <w:rsid w:val="003072AA"/>
    <w:rsid w:val="003078AF"/>
    <w:rsid w:val="00321A0D"/>
    <w:rsid w:val="00321B2E"/>
    <w:rsid w:val="00321E72"/>
    <w:rsid w:val="003239D8"/>
    <w:rsid w:val="00352186"/>
    <w:rsid w:val="0036019B"/>
    <w:rsid w:val="00370BEB"/>
    <w:rsid w:val="00375058"/>
    <w:rsid w:val="0037760E"/>
    <w:rsid w:val="00380007"/>
    <w:rsid w:val="003814D4"/>
    <w:rsid w:val="0038260C"/>
    <w:rsid w:val="00382AC5"/>
    <w:rsid w:val="00385BB7"/>
    <w:rsid w:val="0038600E"/>
    <w:rsid w:val="003870A9"/>
    <w:rsid w:val="003A0F5D"/>
    <w:rsid w:val="003B314A"/>
    <w:rsid w:val="003B7774"/>
    <w:rsid w:val="003C2861"/>
    <w:rsid w:val="003C78DA"/>
    <w:rsid w:val="003E5BF6"/>
    <w:rsid w:val="003F52B2"/>
    <w:rsid w:val="0040123D"/>
    <w:rsid w:val="00405869"/>
    <w:rsid w:val="00421BD0"/>
    <w:rsid w:val="0042236F"/>
    <w:rsid w:val="004316E0"/>
    <w:rsid w:val="004345AD"/>
    <w:rsid w:val="00437EE1"/>
    <w:rsid w:val="004448AD"/>
    <w:rsid w:val="00455063"/>
    <w:rsid w:val="004600B0"/>
    <w:rsid w:val="004622E3"/>
    <w:rsid w:val="00476211"/>
    <w:rsid w:val="0048123E"/>
    <w:rsid w:val="004823CE"/>
    <w:rsid w:val="004856EB"/>
    <w:rsid w:val="00487D8E"/>
    <w:rsid w:val="004A03EE"/>
    <w:rsid w:val="004A7298"/>
    <w:rsid w:val="004B4DB6"/>
    <w:rsid w:val="004B7827"/>
    <w:rsid w:val="004C1FD9"/>
    <w:rsid w:val="004C7433"/>
    <w:rsid w:val="004C74F8"/>
    <w:rsid w:val="004D354C"/>
    <w:rsid w:val="004D3FCF"/>
    <w:rsid w:val="004E0879"/>
    <w:rsid w:val="004E2137"/>
    <w:rsid w:val="004E2F90"/>
    <w:rsid w:val="004F14AB"/>
    <w:rsid w:val="004F1A70"/>
    <w:rsid w:val="004F1D87"/>
    <w:rsid w:val="004F24DA"/>
    <w:rsid w:val="004F5EF8"/>
    <w:rsid w:val="00507060"/>
    <w:rsid w:val="0050787D"/>
    <w:rsid w:val="00507A75"/>
    <w:rsid w:val="005142EC"/>
    <w:rsid w:val="00516358"/>
    <w:rsid w:val="00523361"/>
    <w:rsid w:val="005242EF"/>
    <w:rsid w:val="0053047C"/>
    <w:rsid w:val="00535044"/>
    <w:rsid w:val="00537278"/>
    <w:rsid w:val="00537EB6"/>
    <w:rsid w:val="00547DA9"/>
    <w:rsid w:val="005626D7"/>
    <w:rsid w:val="0056387B"/>
    <w:rsid w:val="005651B9"/>
    <w:rsid w:val="0057420F"/>
    <w:rsid w:val="005772C5"/>
    <w:rsid w:val="00581172"/>
    <w:rsid w:val="00592772"/>
    <w:rsid w:val="005A2D3E"/>
    <w:rsid w:val="005C215A"/>
    <w:rsid w:val="005C6C77"/>
    <w:rsid w:val="005C7400"/>
    <w:rsid w:val="005E5B3C"/>
    <w:rsid w:val="005F49C3"/>
    <w:rsid w:val="005F4D71"/>
    <w:rsid w:val="006013DD"/>
    <w:rsid w:val="00601B54"/>
    <w:rsid w:val="006134BD"/>
    <w:rsid w:val="00615352"/>
    <w:rsid w:val="00624BF3"/>
    <w:rsid w:val="00630839"/>
    <w:rsid w:val="00630F07"/>
    <w:rsid w:val="006356EC"/>
    <w:rsid w:val="00647388"/>
    <w:rsid w:val="006514E9"/>
    <w:rsid w:val="00661ECD"/>
    <w:rsid w:val="006640B7"/>
    <w:rsid w:val="006756D9"/>
    <w:rsid w:val="00685184"/>
    <w:rsid w:val="006934A1"/>
    <w:rsid w:val="00693B89"/>
    <w:rsid w:val="006969FF"/>
    <w:rsid w:val="00697573"/>
    <w:rsid w:val="00697D5F"/>
    <w:rsid w:val="006A29FE"/>
    <w:rsid w:val="006B4653"/>
    <w:rsid w:val="006B72CC"/>
    <w:rsid w:val="006C067B"/>
    <w:rsid w:val="006C6070"/>
    <w:rsid w:val="006C6086"/>
    <w:rsid w:val="006C6636"/>
    <w:rsid w:val="006D301A"/>
    <w:rsid w:val="006D79B7"/>
    <w:rsid w:val="006E1151"/>
    <w:rsid w:val="006E15D2"/>
    <w:rsid w:val="006E1F41"/>
    <w:rsid w:val="006E2284"/>
    <w:rsid w:val="006F35D3"/>
    <w:rsid w:val="006F588F"/>
    <w:rsid w:val="0070156B"/>
    <w:rsid w:val="00702567"/>
    <w:rsid w:val="00703E7B"/>
    <w:rsid w:val="00715C40"/>
    <w:rsid w:val="007176E4"/>
    <w:rsid w:val="00717A74"/>
    <w:rsid w:val="00720B48"/>
    <w:rsid w:val="00723644"/>
    <w:rsid w:val="00727851"/>
    <w:rsid w:val="00730E0D"/>
    <w:rsid w:val="0073514E"/>
    <w:rsid w:val="007356EA"/>
    <w:rsid w:val="0074241F"/>
    <w:rsid w:val="007528B5"/>
    <w:rsid w:val="00752F02"/>
    <w:rsid w:val="00756C65"/>
    <w:rsid w:val="007654CA"/>
    <w:rsid w:val="007738C1"/>
    <w:rsid w:val="0077696A"/>
    <w:rsid w:val="007803C8"/>
    <w:rsid w:val="00787C51"/>
    <w:rsid w:val="007901F0"/>
    <w:rsid w:val="007915C2"/>
    <w:rsid w:val="00797712"/>
    <w:rsid w:val="007A0ECC"/>
    <w:rsid w:val="007A199C"/>
    <w:rsid w:val="007A46C8"/>
    <w:rsid w:val="007C28E3"/>
    <w:rsid w:val="007D1EE7"/>
    <w:rsid w:val="007D51CB"/>
    <w:rsid w:val="007D6A18"/>
    <w:rsid w:val="007D6ACB"/>
    <w:rsid w:val="007E0879"/>
    <w:rsid w:val="007E2103"/>
    <w:rsid w:val="007F6244"/>
    <w:rsid w:val="00817FA9"/>
    <w:rsid w:val="00821E5B"/>
    <w:rsid w:val="00825414"/>
    <w:rsid w:val="008306A4"/>
    <w:rsid w:val="008359EF"/>
    <w:rsid w:val="00842470"/>
    <w:rsid w:val="00860D7A"/>
    <w:rsid w:val="00867B8C"/>
    <w:rsid w:val="00871B24"/>
    <w:rsid w:val="00875373"/>
    <w:rsid w:val="008973F9"/>
    <w:rsid w:val="008A2209"/>
    <w:rsid w:val="008A3C27"/>
    <w:rsid w:val="008A60D9"/>
    <w:rsid w:val="008B7EDC"/>
    <w:rsid w:val="008C7E89"/>
    <w:rsid w:val="008D05FB"/>
    <w:rsid w:val="008F17FD"/>
    <w:rsid w:val="008F5993"/>
    <w:rsid w:val="008F59A8"/>
    <w:rsid w:val="008F5C5C"/>
    <w:rsid w:val="009112AE"/>
    <w:rsid w:val="009128E7"/>
    <w:rsid w:val="009252DB"/>
    <w:rsid w:val="00933242"/>
    <w:rsid w:val="00936F24"/>
    <w:rsid w:val="00943566"/>
    <w:rsid w:val="00945610"/>
    <w:rsid w:val="00965768"/>
    <w:rsid w:val="009664C2"/>
    <w:rsid w:val="00967E21"/>
    <w:rsid w:val="00970962"/>
    <w:rsid w:val="00975128"/>
    <w:rsid w:val="009A0D2B"/>
    <w:rsid w:val="009A1632"/>
    <w:rsid w:val="009B7D55"/>
    <w:rsid w:val="009C59F4"/>
    <w:rsid w:val="009D47A7"/>
    <w:rsid w:val="009F6AD1"/>
    <w:rsid w:val="00A00CAE"/>
    <w:rsid w:val="00A01714"/>
    <w:rsid w:val="00A0799C"/>
    <w:rsid w:val="00A12929"/>
    <w:rsid w:val="00A2009E"/>
    <w:rsid w:val="00A269B7"/>
    <w:rsid w:val="00A36947"/>
    <w:rsid w:val="00A3799B"/>
    <w:rsid w:val="00A40532"/>
    <w:rsid w:val="00A437E2"/>
    <w:rsid w:val="00A440BE"/>
    <w:rsid w:val="00A47782"/>
    <w:rsid w:val="00A63CFE"/>
    <w:rsid w:val="00A67F5E"/>
    <w:rsid w:val="00A80654"/>
    <w:rsid w:val="00A84681"/>
    <w:rsid w:val="00A943D9"/>
    <w:rsid w:val="00A96BB4"/>
    <w:rsid w:val="00AA4015"/>
    <w:rsid w:val="00AA543D"/>
    <w:rsid w:val="00AA5FAB"/>
    <w:rsid w:val="00AA6F7C"/>
    <w:rsid w:val="00AB4BA7"/>
    <w:rsid w:val="00AC0DEE"/>
    <w:rsid w:val="00AC39D2"/>
    <w:rsid w:val="00AC49FE"/>
    <w:rsid w:val="00AD20F1"/>
    <w:rsid w:val="00AD60C4"/>
    <w:rsid w:val="00AD75CC"/>
    <w:rsid w:val="00AE25F6"/>
    <w:rsid w:val="00AE58EA"/>
    <w:rsid w:val="00AE658D"/>
    <w:rsid w:val="00AF012A"/>
    <w:rsid w:val="00AF0D76"/>
    <w:rsid w:val="00AF5FBB"/>
    <w:rsid w:val="00AF7B50"/>
    <w:rsid w:val="00B002BD"/>
    <w:rsid w:val="00B0034E"/>
    <w:rsid w:val="00B00622"/>
    <w:rsid w:val="00B1111B"/>
    <w:rsid w:val="00B225AB"/>
    <w:rsid w:val="00B3027E"/>
    <w:rsid w:val="00B43983"/>
    <w:rsid w:val="00B46A14"/>
    <w:rsid w:val="00B53BF9"/>
    <w:rsid w:val="00B6087A"/>
    <w:rsid w:val="00B60D70"/>
    <w:rsid w:val="00B64C46"/>
    <w:rsid w:val="00B670AD"/>
    <w:rsid w:val="00B6784C"/>
    <w:rsid w:val="00B84DD1"/>
    <w:rsid w:val="00B86BDF"/>
    <w:rsid w:val="00BA3E1B"/>
    <w:rsid w:val="00BA66CF"/>
    <w:rsid w:val="00BA66DF"/>
    <w:rsid w:val="00BB1DA0"/>
    <w:rsid w:val="00BB4645"/>
    <w:rsid w:val="00BB4865"/>
    <w:rsid w:val="00BC2BB6"/>
    <w:rsid w:val="00BC5EC8"/>
    <w:rsid w:val="00BD11D3"/>
    <w:rsid w:val="00BD2E71"/>
    <w:rsid w:val="00BE32EA"/>
    <w:rsid w:val="00BF1DD0"/>
    <w:rsid w:val="00BF5049"/>
    <w:rsid w:val="00C149AC"/>
    <w:rsid w:val="00C16EBA"/>
    <w:rsid w:val="00C26D87"/>
    <w:rsid w:val="00C305D3"/>
    <w:rsid w:val="00C31A4B"/>
    <w:rsid w:val="00C324DA"/>
    <w:rsid w:val="00C35D7B"/>
    <w:rsid w:val="00C40252"/>
    <w:rsid w:val="00C477F6"/>
    <w:rsid w:val="00C51FDC"/>
    <w:rsid w:val="00C5305E"/>
    <w:rsid w:val="00C54BA1"/>
    <w:rsid w:val="00C60BCA"/>
    <w:rsid w:val="00C70672"/>
    <w:rsid w:val="00C72BE4"/>
    <w:rsid w:val="00C966E6"/>
    <w:rsid w:val="00C973C6"/>
    <w:rsid w:val="00CA320D"/>
    <w:rsid w:val="00CA6147"/>
    <w:rsid w:val="00CB66AD"/>
    <w:rsid w:val="00CB6A16"/>
    <w:rsid w:val="00CD75E1"/>
    <w:rsid w:val="00CE3D9B"/>
    <w:rsid w:val="00CE5E38"/>
    <w:rsid w:val="00CE6781"/>
    <w:rsid w:val="00CE78DA"/>
    <w:rsid w:val="00D01B22"/>
    <w:rsid w:val="00D1647C"/>
    <w:rsid w:val="00D1707A"/>
    <w:rsid w:val="00D27972"/>
    <w:rsid w:val="00D30A53"/>
    <w:rsid w:val="00D41882"/>
    <w:rsid w:val="00D45540"/>
    <w:rsid w:val="00D523CB"/>
    <w:rsid w:val="00D56159"/>
    <w:rsid w:val="00D5771A"/>
    <w:rsid w:val="00D6768A"/>
    <w:rsid w:val="00D728C5"/>
    <w:rsid w:val="00D72DA9"/>
    <w:rsid w:val="00D765C6"/>
    <w:rsid w:val="00D76F01"/>
    <w:rsid w:val="00D879C7"/>
    <w:rsid w:val="00D90855"/>
    <w:rsid w:val="00D92E38"/>
    <w:rsid w:val="00D9567C"/>
    <w:rsid w:val="00DA3383"/>
    <w:rsid w:val="00DB0005"/>
    <w:rsid w:val="00DB1BE1"/>
    <w:rsid w:val="00DB5B1D"/>
    <w:rsid w:val="00DC1117"/>
    <w:rsid w:val="00DC5989"/>
    <w:rsid w:val="00DD334A"/>
    <w:rsid w:val="00DD4A90"/>
    <w:rsid w:val="00DD4BDE"/>
    <w:rsid w:val="00DF6D40"/>
    <w:rsid w:val="00E01893"/>
    <w:rsid w:val="00E04906"/>
    <w:rsid w:val="00E10095"/>
    <w:rsid w:val="00E1274E"/>
    <w:rsid w:val="00E23760"/>
    <w:rsid w:val="00E24930"/>
    <w:rsid w:val="00E25703"/>
    <w:rsid w:val="00E327E8"/>
    <w:rsid w:val="00E359DD"/>
    <w:rsid w:val="00E361CA"/>
    <w:rsid w:val="00E416DF"/>
    <w:rsid w:val="00E41753"/>
    <w:rsid w:val="00E500F8"/>
    <w:rsid w:val="00E6371F"/>
    <w:rsid w:val="00E6748D"/>
    <w:rsid w:val="00E70850"/>
    <w:rsid w:val="00E730CA"/>
    <w:rsid w:val="00E753EC"/>
    <w:rsid w:val="00E81BE9"/>
    <w:rsid w:val="00E82D41"/>
    <w:rsid w:val="00E87055"/>
    <w:rsid w:val="00E923D4"/>
    <w:rsid w:val="00E953A2"/>
    <w:rsid w:val="00E967E0"/>
    <w:rsid w:val="00EA0B47"/>
    <w:rsid w:val="00EA0EE8"/>
    <w:rsid w:val="00EA61C9"/>
    <w:rsid w:val="00EB0639"/>
    <w:rsid w:val="00EB50DA"/>
    <w:rsid w:val="00EB74F5"/>
    <w:rsid w:val="00EC5BC8"/>
    <w:rsid w:val="00EC722B"/>
    <w:rsid w:val="00EE0689"/>
    <w:rsid w:val="00F008C3"/>
    <w:rsid w:val="00F031D0"/>
    <w:rsid w:val="00F11861"/>
    <w:rsid w:val="00F15EE6"/>
    <w:rsid w:val="00F235DF"/>
    <w:rsid w:val="00F2591B"/>
    <w:rsid w:val="00F42AD6"/>
    <w:rsid w:val="00F43AC4"/>
    <w:rsid w:val="00F46C3A"/>
    <w:rsid w:val="00F6021E"/>
    <w:rsid w:val="00F851B1"/>
    <w:rsid w:val="00F9622B"/>
    <w:rsid w:val="00FA14E7"/>
    <w:rsid w:val="00FA22FA"/>
    <w:rsid w:val="00FD5F93"/>
    <w:rsid w:val="00FE187E"/>
    <w:rsid w:val="00FE27CA"/>
    <w:rsid w:val="00FF0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able of figures" w:uiPriority="0"/>
    <w:lsdException w:name="annotation reference" w:uiPriority="0"/>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306A4"/>
    <w:pPr>
      <w:suppressAutoHyphens/>
      <w:spacing w:after="0" w:line="240" w:lineRule="auto"/>
    </w:pPr>
    <w:rPr>
      <w:rFonts w:ascii="Times New Roman" w:eastAsia="Times New Roman" w:hAnsi="Times New Roman" w:cs="Times New Roman"/>
      <w:color w:val="00000A"/>
      <w:sz w:val="24"/>
      <w:szCs w:val="24"/>
      <w:lang w:val="en-US" w:eastAsia="zh-CN"/>
    </w:rPr>
  </w:style>
  <w:style w:type="paragraph" w:styleId="Heading1">
    <w:name w:val="heading 1"/>
    <w:basedOn w:val="Normal"/>
    <w:next w:val="Normal"/>
    <w:link w:val="Heading1Char"/>
    <w:rsid w:val="008306A4"/>
    <w:pPr>
      <w:keepNext/>
      <w:spacing w:before="240" w:after="60"/>
      <w:ind w:left="432" w:hanging="432"/>
      <w:outlineLvl w:val="0"/>
    </w:pPr>
    <w:rPr>
      <w:rFonts w:ascii="Arial" w:hAnsi="Arial" w:cs="Arial"/>
      <w:b/>
      <w:bCs/>
      <w:sz w:val="32"/>
      <w:szCs w:val="32"/>
    </w:rPr>
  </w:style>
  <w:style w:type="paragraph" w:styleId="Heading2">
    <w:name w:val="heading 2"/>
    <w:basedOn w:val="Normal"/>
    <w:next w:val="Normal"/>
    <w:link w:val="Heading2Char"/>
    <w:rsid w:val="008306A4"/>
    <w:pPr>
      <w:keepNext/>
      <w:spacing w:before="240" w:after="60"/>
      <w:ind w:left="576" w:hanging="576"/>
      <w:outlineLvl w:val="1"/>
    </w:pPr>
    <w:rPr>
      <w:rFonts w:ascii="Arial" w:hAnsi="Arial" w:cs="Arial"/>
      <w:b/>
      <w:bCs/>
      <w:i/>
      <w:iCs/>
      <w:sz w:val="28"/>
      <w:szCs w:val="28"/>
    </w:rPr>
  </w:style>
  <w:style w:type="paragraph" w:styleId="Heading3">
    <w:name w:val="heading 3"/>
    <w:basedOn w:val="Normal"/>
    <w:next w:val="Normal"/>
    <w:link w:val="Heading3Char"/>
    <w:rsid w:val="008306A4"/>
    <w:pPr>
      <w:keepNext/>
      <w:spacing w:before="240" w:after="60"/>
      <w:ind w:left="720" w:hanging="72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4E2137"/>
    <w:pPr>
      <w:keepNext/>
      <w:keepLines/>
      <w:spacing w:before="20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06A4"/>
    <w:rPr>
      <w:rFonts w:ascii="Arial" w:eastAsia="Times New Roman" w:hAnsi="Arial" w:cs="Arial"/>
      <w:b/>
      <w:bCs/>
      <w:color w:val="00000A"/>
      <w:sz w:val="32"/>
      <w:szCs w:val="32"/>
      <w:lang w:val="en-US" w:eastAsia="zh-CN"/>
    </w:rPr>
  </w:style>
  <w:style w:type="character" w:customStyle="1" w:styleId="Heading2Char">
    <w:name w:val="Heading 2 Char"/>
    <w:basedOn w:val="DefaultParagraphFont"/>
    <w:link w:val="Heading2"/>
    <w:rsid w:val="008306A4"/>
    <w:rPr>
      <w:rFonts w:ascii="Arial" w:eastAsia="Times New Roman" w:hAnsi="Arial" w:cs="Arial"/>
      <w:b/>
      <w:bCs/>
      <w:i/>
      <w:iCs/>
      <w:color w:val="00000A"/>
      <w:sz w:val="28"/>
      <w:szCs w:val="28"/>
      <w:lang w:val="en-US" w:eastAsia="zh-CN"/>
    </w:rPr>
  </w:style>
  <w:style w:type="character" w:customStyle="1" w:styleId="Heading3Char">
    <w:name w:val="Heading 3 Char"/>
    <w:basedOn w:val="DefaultParagraphFont"/>
    <w:link w:val="Heading3"/>
    <w:rsid w:val="008306A4"/>
    <w:rPr>
      <w:rFonts w:ascii="Cambria" w:eastAsia="Times New Roman" w:hAnsi="Cambria" w:cs="Times New Roman"/>
      <w:b/>
      <w:bCs/>
      <w:color w:val="00000A"/>
      <w:sz w:val="26"/>
      <w:szCs w:val="26"/>
      <w:lang w:val="en-US" w:eastAsia="zh-CN"/>
    </w:rPr>
  </w:style>
  <w:style w:type="character" w:customStyle="1" w:styleId="WW8Num1z0">
    <w:name w:val="WW8Num1z0"/>
    <w:rsid w:val="008306A4"/>
  </w:style>
  <w:style w:type="character" w:customStyle="1" w:styleId="WW8Num1z1">
    <w:name w:val="WW8Num1z1"/>
    <w:rsid w:val="008306A4"/>
  </w:style>
  <w:style w:type="character" w:customStyle="1" w:styleId="WW8Num1z2">
    <w:name w:val="WW8Num1z2"/>
    <w:rsid w:val="008306A4"/>
  </w:style>
  <w:style w:type="character" w:customStyle="1" w:styleId="WW8Num1z3">
    <w:name w:val="WW8Num1z3"/>
    <w:rsid w:val="008306A4"/>
  </w:style>
  <w:style w:type="character" w:customStyle="1" w:styleId="WW8Num1z4">
    <w:name w:val="WW8Num1z4"/>
    <w:rsid w:val="008306A4"/>
  </w:style>
  <w:style w:type="character" w:customStyle="1" w:styleId="WW8Num1z5">
    <w:name w:val="WW8Num1z5"/>
    <w:rsid w:val="008306A4"/>
  </w:style>
  <w:style w:type="character" w:customStyle="1" w:styleId="WW8Num1z6">
    <w:name w:val="WW8Num1z6"/>
    <w:rsid w:val="008306A4"/>
  </w:style>
  <w:style w:type="character" w:customStyle="1" w:styleId="WW8Num1z7">
    <w:name w:val="WW8Num1z7"/>
    <w:rsid w:val="008306A4"/>
  </w:style>
  <w:style w:type="character" w:customStyle="1" w:styleId="WW8Num1z8">
    <w:name w:val="WW8Num1z8"/>
    <w:rsid w:val="008306A4"/>
  </w:style>
  <w:style w:type="character" w:customStyle="1" w:styleId="WW8Num2z0">
    <w:name w:val="WW8Num2z0"/>
    <w:rsid w:val="008306A4"/>
  </w:style>
  <w:style w:type="character" w:customStyle="1" w:styleId="WW8Num2z1">
    <w:name w:val="WW8Num2z1"/>
    <w:rsid w:val="008306A4"/>
  </w:style>
  <w:style w:type="character" w:customStyle="1" w:styleId="WW8Num2z2">
    <w:name w:val="WW8Num2z2"/>
    <w:rsid w:val="008306A4"/>
  </w:style>
  <w:style w:type="character" w:customStyle="1" w:styleId="WW8Num2z3">
    <w:name w:val="WW8Num2z3"/>
    <w:rsid w:val="008306A4"/>
  </w:style>
  <w:style w:type="character" w:customStyle="1" w:styleId="WW8Num2z4">
    <w:name w:val="WW8Num2z4"/>
    <w:rsid w:val="008306A4"/>
  </w:style>
  <w:style w:type="character" w:customStyle="1" w:styleId="WW8Num2z5">
    <w:name w:val="WW8Num2z5"/>
    <w:rsid w:val="008306A4"/>
  </w:style>
  <w:style w:type="character" w:customStyle="1" w:styleId="WW8Num2z6">
    <w:name w:val="WW8Num2z6"/>
    <w:rsid w:val="008306A4"/>
  </w:style>
  <w:style w:type="character" w:customStyle="1" w:styleId="WW8Num2z7">
    <w:name w:val="WW8Num2z7"/>
    <w:rsid w:val="008306A4"/>
  </w:style>
  <w:style w:type="character" w:customStyle="1" w:styleId="WW8Num2z8">
    <w:name w:val="WW8Num2z8"/>
    <w:rsid w:val="008306A4"/>
  </w:style>
  <w:style w:type="character" w:customStyle="1" w:styleId="WW8Num3z0">
    <w:name w:val="WW8Num3z0"/>
    <w:rsid w:val="008306A4"/>
    <w:rPr>
      <w:rFonts w:ascii="Marlett" w:hAnsi="Marlett" w:cs="Marlett"/>
    </w:rPr>
  </w:style>
  <w:style w:type="character" w:customStyle="1" w:styleId="WW8Num4z0">
    <w:name w:val="WW8Num4z0"/>
    <w:rsid w:val="008306A4"/>
    <w:rPr>
      <w:rFonts w:ascii="Wingdings" w:hAnsi="Wingdings" w:cs="Wingdings"/>
    </w:rPr>
  </w:style>
  <w:style w:type="character" w:customStyle="1" w:styleId="WW8Num5z0">
    <w:name w:val="WW8Num5z0"/>
    <w:rsid w:val="008306A4"/>
  </w:style>
  <w:style w:type="character" w:customStyle="1" w:styleId="WW8Num5z1">
    <w:name w:val="WW8Num5z1"/>
    <w:rsid w:val="008306A4"/>
  </w:style>
  <w:style w:type="character" w:customStyle="1" w:styleId="WW8Num5z2">
    <w:name w:val="WW8Num5z2"/>
    <w:rsid w:val="008306A4"/>
  </w:style>
  <w:style w:type="character" w:customStyle="1" w:styleId="WW8Num5z3">
    <w:name w:val="WW8Num5z3"/>
    <w:rsid w:val="008306A4"/>
  </w:style>
  <w:style w:type="character" w:customStyle="1" w:styleId="WW8Num5z4">
    <w:name w:val="WW8Num5z4"/>
    <w:rsid w:val="008306A4"/>
  </w:style>
  <w:style w:type="character" w:customStyle="1" w:styleId="WW8Num5z5">
    <w:name w:val="WW8Num5z5"/>
    <w:rsid w:val="008306A4"/>
  </w:style>
  <w:style w:type="character" w:customStyle="1" w:styleId="WW8Num5z6">
    <w:name w:val="WW8Num5z6"/>
    <w:rsid w:val="008306A4"/>
  </w:style>
  <w:style w:type="character" w:customStyle="1" w:styleId="WW8Num5z7">
    <w:name w:val="WW8Num5z7"/>
    <w:rsid w:val="008306A4"/>
  </w:style>
  <w:style w:type="character" w:customStyle="1" w:styleId="WW8Num5z8">
    <w:name w:val="WW8Num5z8"/>
    <w:rsid w:val="008306A4"/>
  </w:style>
  <w:style w:type="character" w:customStyle="1" w:styleId="WW8Num6z0">
    <w:name w:val="WW8Num6z0"/>
    <w:rsid w:val="008306A4"/>
  </w:style>
  <w:style w:type="character" w:customStyle="1" w:styleId="WW8Num6z1">
    <w:name w:val="WW8Num6z1"/>
    <w:rsid w:val="008306A4"/>
  </w:style>
  <w:style w:type="character" w:customStyle="1" w:styleId="WW8Num6z2">
    <w:name w:val="WW8Num6z2"/>
    <w:rsid w:val="008306A4"/>
  </w:style>
  <w:style w:type="character" w:customStyle="1" w:styleId="WW8Num6z3">
    <w:name w:val="WW8Num6z3"/>
    <w:rsid w:val="008306A4"/>
  </w:style>
  <w:style w:type="character" w:customStyle="1" w:styleId="WW8Num6z4">
    <w:name w:val="WW8Num6z4"/>
    <w:rsid w:val="008306A4"/>
  </w:style>
  <w:style w:type="character" w:customStyle="1" w:styleId="WW8Num6z5">
    <w:name w:val="WW8Num6z5"/>
    <w:rsid w:val="008306A4"/>
  </w:style>
  <w:style w:type="character" w:customStyle="1" w:styleId="WW8Num6z6">
    <w:name w:val="WW8Num6z6"/>
    <w:rsid w:val="008306A4"/>
  </w:style>
  <w:style w:type="character" w:customStyle="1" w:styleId="WW8Num6z7">
    <w:name w:val="WW8Num6z7"/>
    <w:rsid w:val="008306A4"/>
  </w:style>
  <w:style w:type="character" w:customStyle="1" w:styleId="WW8Num6z8">
    <w:name w:val="WW8Num6z8"/>
    <w:rsid w:val="008306A4"/>
  </w:style>
  <w:style w:type="character" w:customStyle="1" w:styleId="WW8Num7z0">
    <w:name w:val="WW8Num7z0"/>
    <w:rsid w:val="008306A4"/>
    <w:rPr>
      <w:rFonts w:ascii="Courier New" w:hAnsi="Courier New" w:cs="Courier New"/>
    </w:rPr>
  </w:style>
  <w:style w:type="character" w:customStyle="1" w:styleId="WW8Num7z2">
    <w:name w:val="WW8Num7z2"/>
    <w:rsid w:val="008306A4"/>
    <w:rPr>
      <w:rFonts w:ascii="Wingdings" w:hAnsi="Wingdings" w:cs="Wingdings"/>
    </w:rPr>
  </w:style>
  <w:style w:type="character" w:customStyle="1" w:styleId="WW8Num7z3">
    <w:name w:val="WW8Num7z3"/>
    <w:rsid w:val="008306A4"/>
    <w:rPr>
      <w:rFonts w:ascii="Symbol" w:hAnsi="Symbol" w:cs="Symbol"/>
    </w:rPr>
  </w:style>
  <w:style w:type="character" w:customStyle="1" w:styleId="WW8Num8z0">
    <w:name w:val="WW8Num8z0"/>
    <w:rsid w:val="008306A4"/>
    <w:rPr>
      <w:rFonts w:ascii="Wingdings" w:hAnsi="Wingdings" w:cs="Wingdings"/>
    </w:rPr>
  </w:style>
  <w:style w:type="character" w:customStyle="1" w:styleId="WW8Num9z0">
    <w:name w:val="WW8Num9z0"/>
    <w:rsid w:val="008306A4"/>
  </w:style>
  <w:style w:type="character" w:customStyle="1" w:styleId="WW8Num9z1">
    <w:name w:val="WW8Num9z1"/>
    <w:rsid w:val="008306A4"/>
  </w:style>
  <w:style w:type="character" w:customStyle="1" w:styleId="WW8Num9z2">
    <w:name w:val="WW8Num9z2"/>
    <w:rsid w:val="008306A4"/>
  </w:style>
  <w:style w:type="character" w:customStyle="1" w:styleId="WW8Num9z3">
    <w:name w:val="WW8Num9z3"/>
    <w:rsid w:val="008306A4"/>
  </w:style>
  <w:style w:type="character" w:customStyle="1" w:styleId="WW8Num9z4">
    <w:name w:val="WW8Num9z4"/>
    <w:rsid w:val="008306A4"/>
  </w:style>
  <w:style w:type="character" w:customStyle="1" w:styleId="WW8Num9z5">
    <w:name w:val="WW8Num9z5"/>
    <w:rsid w:val="008306A4"/>
  </w:style>
  <w:style w:type="character" w:customStyle="1" w:styleId="WW8Num9z6">
    <w:name w:val="WW8Num9z6"/>
    <w:rsid w:val="008306A4"/>
  </w:style>
  <w:style w:type="character" w:customStyle="1" w:styleId="WW8Num9z7">
    <w:name w:val="WW8Num9z7"/>
    <w:rsid w:val="008306A4"/>
  </w:style>
  <w:style w:type="character" w:customStyle="1" w:styleId="WW8Num9z8">
    <w:name w:val="WW8Num9z8"/>
    <w:rsid w:val="008306A4"/>
  </w:style>
  <w:style w:type="character" w:customStyle="1" w:styleId="WW8Num10z0">
    <w:name w:val="WW8Num10z0"/>
    <w:rsid w:val="008306A4"/>
    <w:rPr>
      <w:rFonts w:ascii="Wingdings" w:hAnsi="Wingdings" w:cs="Wingdings"/>
    </w:rPr>
  </w:style>
  <w:style w:type="character" w:customStyle="1" w:styleId="WW8Num11z0">
    <w:name w:val="WW8Num11z0"/>
    <w:rsid w:val="008306A4"/>
    <w:rPr>
      <w:rFonts w:ascii="Symbol" w:hAnsi="Symbol" w:cs="Symbol"/>
    </w:rPr>
  </w:style>
  <w:style w:type="character" w:customStyle="1" w:styleId="WW8Num11z1">
    <w:name w:val="WW8Num11z1"/>
    <w:rsid w:val="008306A4"/>
    <w:rPr>
      <w:rFonts w:ascii="Courier New" w:hAnsi="Courier New" w:cs="Courier New"/>
    </w:rPr>
  </w:style>
  <w:style w:type="character" w:customStyle="1" w:styleId="WW8Num11z2">
    <w:name w:val="WW8Num11z2"/>
    <w:rsid w:val="008306A4"/>
    <w:rPr>
      <w:rFonts w:ascii="Wingdings" w:hAnsi="Wingdings" w:cs="Wingdings"/>
    </w:rPr>
  </w:style>
  <w:style w:type="character" w:customStyle="1" w:styleId="WW8Num12z0">
    <w:name w:val="WW8Num12z0"/>
    <w:rsid w:val="008306A4"/>
  </w:style>
  <w:style w:type="character" w:customStyle="1" w:styleId="WW8Num12z1">
    <w:name w:val="WW8Num12z1"/>
    <w:rsid w:val="008306A4"/>
  </w:style>
  <w:style w:type="character" w:customStyle="1" w:styleId="WW8Num12z2">
    <w:name w:val="WW8Num12z2"/>
    <w:rsid w:val="008306A4"/>
  </w:style>
  <w:style w:type="character" w:customStyle="1" w:styleId="WW8Num12z3">
    <w:name w:val="WW8Num12z3"/>
    <w:rsid w:val="008306A4"/>
  </w:style>
  <w:style w:type="character" w:customStyle="1" w:styleId="WW8Num12z4">
    <w:name w:val="WW8Num12z4"/>
    <w:rsid w:val="008306A4"/>
  </w:style>
  <w:style w:type="character" w:customStyle="1" w:styleId="WW8Num12z5">
    <w:name w:val="WW8Num12z5"/>
    <w:rsid w:val="008306A4"/>
  </w:style>
  <w:style w:type="character" w:customStyle="1" w:styleId="WW8Num12z6">
    <w:name w:val="WW8Num12z6"/>
    <w:rsid w:val="008306A4"/>
  </w:style>
  <w:style w:type="character" w:customStyle="1" w:styleId="WW8Num12z7">
    <w:name w:val="WW8Num12z7"/>
    <w:rsid w:val="008306A4"/>
  </w:style>
  <w:style w:type="character" w:customStyle="1" w:styleId="WW8Num12z8">
    <w:name w:val="WW8Num12z8"/>
    <w:rsid w:val="008306A4"/>
  </w:style>
  <w:style w:type="character" w:customStyle="1" w:styleId="WW8Num13z0">
    <w:name w:val="WW8Num13z0"/>
    <w:rsid w:val="008306A4"/>
    <w:rPr>
      <w:rFonts w:ascii="Wingdings" w:hAnsi="Wingdings" w:cs="Wingdings"/>
    </w:rPr>
  </w:style>
  <w:style w:type="character" w:customStyle="1" w:styleId="WW8Num14z0">
    <w:name w:val="WW8Num14z0"/>
    <w:rsid w:val="008306A4"/>
  </w:style>
  <w:style w:type="character" w:customStyle="1" w:styleId="WW8Num14z1">
    <w:name w:val="WW8Num14z1"/>
    <w:rsid w:val="008306A4"/>
  </w:style>
  <w:style w:type="character" w:customStyle="1" w:styleId="WW8Num14z2">
    <w:name w:val="WW8Num14z2"/>
    <w:rsid w:val="008306A4"/>
  </w:style>
  <w:style w:type="character" w:customStyle="1" w:styleId="WW8Num14z3">
    <w:name w:val="WW8Num14z3"/>
    <w:rsid w:val="008306A4"/>
  </w:style>
  <w:style w:type="character" w:customStyle="1" w:styleId="WW8Num14z4">
    <w:name w:val="WW8Num14z4"/>
    <w:rsid w:val="008306A4"/>
  </w:style>
  <w:style w:type="character" w:customStyle="1" w:styleId="WW8Num14z5">
    <w:name w:val="WW8Num14z5"/>
    <w:rsid w:val="008306A4"/>
  </w:style>
  <w:style w:type="character" w:customStyle="1" w:styleId="WW8Num14z6">
    <w:name w:val="WW8Num14z6"/>
    <w:rsid w:val="008306A4"/>
  </w:style>
  <w:style w:type="character" w:customStyle="1" w:styleId="WW8Num14z7">
    <w:name w:val="WW8Num14z7"/>
    <w:rsid w:val="008306A4"/>
  </w:style>
  <w:style w:type="character" w:customStyle="1" w:styleId="WW8Num14z8">
    <w:name w:val="WW8Num14z8"/>
    <w:rsid w:val="008306A4"/>
  </w:style>
  <w:style w:type="character" w:customStyle="1" w:styleId="WW8Num15z0">
    <w:name w:val="WW8Num15z0"/>
    <w:rsid w:val="008306A4"/>
  </w:style>
  <w:style w:type="character" w:customStyle="1" w:styleId="WW8Num15z1">
    <w:name w:val="WW8Num15z1"/>
    <w:rsid w:val="008306A4"/>
  </w:style>
  <w:style w:type="character" w:customStyle="1" w:styleId="WW8Num15z2">
    <w:name w:val="WW8Num15z2"/>
    <w:rsid w:val="008306A4"/>
  </w:style>
  <w:style w:type="character" w:customStyle="1" w:styleId="WW8Num15z3">
    <w:name w:val="WW8Num15z3"/>
    <w:rsid w:val="008306A4"/>
  </w:style>
  <w:style w:type="character" w:customStyle="1" w:styleId="WW8Num15z4">
    <w:name w:val="WW8Num15z4"/>
    <w:rsid w:val="008306A4"/>
  </w:style>
  <w:style w:type="character" w:customStyle="1" w:styleId="WW8Num15z5">
    <w:name w:val="WW8Num15z5"/>
    <w:rsid w:val="008306A4"/>
  </w:style>
  <w:style w:type="character" w:customStyle="1" w:styleId="WW8Num15z6">
    <w:name w:val="WW8Num15z6"/>
    <w:rsid w:val="008306A4"/>
  </w:style>
  <w:style w:type="character" w:customStyle="1" w:styleId="WW8Num15z7">
    <w:name w:val="WW8Num15z7"/>
    <w:rsid w:val="008306A4"/>
  </w:style>
  <w:style w:type="character" w:customStyle="1" w:styleId="WW8Num15z8">
    <w:name w:val="WW8Num15z8"/>
    <w:rsid w:val="008306A4"/>
  </w:style>
  <w:style w:type="character" w:customStyle="1" w:styleId="WW8Num16z0">
    <w:name w:val="WW8Num16z0"/>
    <w:rsid w:val="008306A4"/>
  </w:style>
  <w:style w:type="character" w:customStyle="1" w:styleId="WW8Num16z1">
    <w:name w:val="WW8Num16z1"/>
    <w:rsid w:val="008306A4"/>
  </w:style>
  <w:style w:type="character" w:customStyle="1" w:styleId="WW8Num16z2">
    <w:name w:val="WW8Num16z2"/>
    <w:rsid w:val="008306A4"/>
  </w:style>
  <w:style w:type="character" w:customStyle="1" w:styleId="WW8Num16z3">
    <w:name w:val="WW8Num16z3"/>
    <w:rsid w:val="008306A4"/>
  </w:style>
  <w:style w:type="character" w:customStyle="1" w:styleId="WW8Num16z4">
    <w:name w:val="WW8Num16z4"/>
    <w:rsid w:val="008306A4"/>
  </w:style>
  <w:style w:type="character" w:customStyle="1" w:styleId="WW8Num16z5">
    <w:name w:val="WW8Num16z5"/>
    <w:rsid w:val="008306A4"/>
  </w:style>
  <w:style w:type="character" w:customStyle="1" w:styleId="WW8Num16z6">
    <w:name w:val="WW8Num16z6"/>
    <w:rsid w:val="008306A4"/>
  </w:style>
  <w:style w:type="character" w:customStyle="1" w:styleId="WW8Num16z7">
    <w:name w:val="WW8Num16z7"/>
    <w:rsid w:val="008306A4"/>
  </w:style>
  <w:style w:type="character" w:customStyle="1" w:styleId="WW8Num16z8">
    <w:name w:val="WW8Num16z8"/>
    <w:rsid w:val="008306A4"/>
  </w:style>
  <w:style w:type="character" w:customStyle="1" w:styleId="WW8Num17z0">
    <w:name w:val="WW8Num17z0"/>
    <w:rsid w:val="008306A4"/>
    <w:rPr>
      <w:rFonts w:ascii="Wingdings" w:hAnsi="Wingdings" w:cs="Wingdings"/>
    </w:rPr>
  </w:style>
  <w:style w:type="character" w:customStyle="1" w:styleId="WW8Num18z0">
    <w:name w:val="WW8Num18z0"/>
    <w:rsid w:val="008306A4"/>
  </w:style>
  <w:style w:type="character" w:customStyle="1" w:styleId="WW8Num18z1">
    <w:name w:val="WW8Num18z1"/>
    <w:rsid w:val="008306A4"/>
  </w:style>
  <w:style w:type="character" w:customStyle="1" w:styleId="WW8Num18z2">
    <w:name w:val="WW8Num18z2"/>
    <w:rsid w:val="008306A4"/>
  </w:style>
  <w:style w:type="character" w:customStyle="1" w:styleId="WW8Num18z3">
    <w:name w:val="WW8Num18z3"/>
    <w:rsid w:val="008306A4"/>
  </w:style>
  <w:style w:type="character" w:customStyle="1" w:styleId="WW8Num18z4">
    <w:name w:val="WW8Num18z4"/>
    <w:rsid w:val="008306A4"/>
  </w:style>
  <w:style w:type="character" w:customStyle="1" w:styleId="WW8Num18z5">
    <w:name w:val="WW8Num18z5"/>
    <w:rsid w:val="008306A4"/>
  </w:style>
  <w:style w:type="character" w:customStyle="1" w:styleId="WW8Num18z6">
    <w:name w:val="WW8Num18z6"/>
    <w:rsid w:val="008306A4"/>
  </w:style>
  <w:style w:type="character" w:customStyle="1" w:styleId="WW8Num18z7">
    <w:name w:val="WW8Num18z7"/>
    <w:rsid w:val="008306A4"/>
  </w:style>
  <w:style w:type="character" w:customStyle="1" w:styleId="WW8Num18z8">
    <w:name w:val="WW8Num18z8"/>
    <w:rsid w:val="008306A4"/>
  </w:style>
  <w:style w:type="character" w:customStyle="1" w:styleId="WW8Num19z0">
    <w:name w:val="WW8Num19z0"/>
    <w:rsid w:val="008306A4"/>
    <w:rPr>
      <w:rFonts w:ascii="Marlett" w:hAnsi="Marlett" w:cs="Marlett"/>
    </w:rPr>
  </w:style>
  <w:style w:type="character" w:customStyle="1" w:styleId="WW8Num19z1">
    <w:name w:val="WW8Num19z1"/>
    <w:rsid w:val="008306A4"/>
    <w:rPr>
      <w:rFonts w:ascii="Courier New" w:hAnsi="Courier New" w:cs="Courier New"/>
    </w:rPr>
  </w:style>
  <w:style w:type="character" w:customStyle="1" w:styleId="WW8Num19z2">
    <w:name w:val="WW8Num19z2"/>
    <w:rsid w:val="008306A4"/>
    <w:rPr>
      <w:rFonts w:ascii="Symbol" w:hAnsi="Symbol" w:cs="Symbol"/>
      <w:color w:val="000000"/>
    </w:rPr>
  </w:style>
  <w:style w:type="character" w:customStyle="1" w:styleId="WW8Num19z3">
    <w:name w:val="WW8Num19z3"/>
    <w:rsid w:val="008306A4"/>
    <w:rPr>
      <w:rFonts w:ascii="Symbol" w:hAnsi="Symbol" w:cs="Symbol"/>
    </w:rPr>
  </w:style>
  <w:style w:type="character" w:customStyle="1" w:styleId="WW8Num19z5">
    <w:name w:val="WW8Num19z5"/>
    <w:rsid w:val="008306A4"/>
    <w:rPr>
      <w:rFonts w:ascii="Wingdings" w:hAnsi="Wingdings" w:cs="Wingdings"/>
    </w:rPr>
  </w:style>
  <w:style w:type="character" w:customStyle="1" w:styleId="WW8Num20z0">
    <w:name w:val="WW8Num20z0"/>
    <w:rsid w:val="008306A4"/>
    <w:rPr>
      <w:rFonts w:ascii="Wingdings" w:hAnsi="Wingdings" w:cs="Wingdings"/>
    </w:rPr>
  </w:style>
  <w:style w:type="character" w:customStyle="1" w:styleId="WW8Num21z0">
    <w:name w:val="WW8Num21z0"/>
    <w:rsid w:val="008306A4"/>
  </w:style>
  <w:style w:type="character" w:customStyle="1" w:styleId="WW8Num21z1">
    <w:name w:val="WW8Num21z1"/>
    <w:rsid w:val="008306A4"/>
  </w:style>
  <w:style w:type="character" w:customStyle="1" w:styleId="WW8Num21z2">
    <w:name w:val="WW8Num21z2"/>
    <w:rsid w:val="008306A4"/>
  </w:style>
  <w:style w:type="character" w:customStyle="1" w:styleId="WW8Num21z3">
    <w:name w:val="WW8Num21z3"/>
    <w:rsid w:val="008306A4"/>
  </w:style>
  <w:style w:type="character" w:customStyle="1" w:styleId="WW8Num21z4">
    <w:name w:val="WW8Num21z4"/>
    <w:rsid w:val="008306A4"/>
  </w:style>
  <w:style w:type="character" w:customStyle="1" w:styleId="WW8Num21z5">
    <w:name w:val="WW8Num21z5"/>
    <w:rsid w:val="008306A4"/>
  </w:style>
  <w:style w:type="character" w:customStyle="1" w:styleId="WW8Num21z6">
    <w:name w:val="WW8Num21z6"/>
    <w:rsid w:val="008306A4"/>
  </w:style>
  <w:style w:type="character" w:customStyle="1" w:styleId="WW8Num21z7">
    <w:name w:val="WW8Num21z7"/>
    <w:rsid w:val="008306A4"/>
  </w:style>
  <w:style w:type="character" w:customStyle="1" w:styleId="WW8Num21z8">
    <w:name w:val="WW8Num21z8"/>
    <w:rsid w:val="008306A4"/>
  </w:style>
  <w:style w:type="character" w:customStyle="1" w:styleId="WW8Num22z0">
    <w:name w:val="WW8Num22z0"/>
    <w:rsid w:val="008306A4"/>
  </w:style>
  <w:style w:type="character" w:customStyle="1" w:styleId="WW8Num22z1">
    <w:name w:val="WW8Num22z1"/>
    <w:rsid w:val="008306A4"/>
  </w:style>
  <w:style w:type="character" w:customStyle="1" w:styleId="WW8Num22z2">
    <w:name w:val="WW8Num22z2"/>
    <w:rsid w:val="008306A4"/>
  </w:style>
  <w:style w:type="character" w:customStyle="1" w:styleId="WW8Num22z3">
    <w:name w:val="WW8Num22z3"/>
    <w:rsid w:val="008306A4"/>
  </w:style>
  <w:style w:type="character" w:customStyle="1" w:styleId="WW8Num22z4">
    <w:name w:val="WW8Num22z4"/>
    <w:rsid w:val="008306A4"/>
  </w:style>
  <w:style w:type="character" w:customStyle="1" w:styleId="WW8Num22z5">
    <w:name w:val="WW8Num22z5"/>
    <w:rsid w:val="008306A4"/>
  </w:style>
  <w:style w:type="character" w:customStyle="1" w:styleId="WW8Num22z6">
    <w:name w:val="WW8Num22z6"/>
    <w:rsid w:val="008306A4"/>
  </w:style>
  <w:style w:type="character" w:customStyle="1" w:styleId="WW8Num22z7">
    <w:name w:val="WW8Num22z7"/>
    <w:rsid w:val="008306A4"/>
  </w:style>
  <w:style w:type="character" w:customStyle="1" w:styleId="WW8Num22z8">
    <w:name w:val="WW8Num22z8"/>
    <w:rsid w:val="008306A4"/>
  </w:style>
  <w:style w:type="character" w:customStyle="1" w:styleId="WW8Num23z0">
    <w:name w:val="WW8Num23z0"/>
    <w:rsid w:val="008306A4"/>
    <w:rPr>
      <w:rFonts w:ascii="Symbol" w:hAnsi="Symbol" w:cs="Symbol"/>
    </w:rPr>
  </w:style>
  <w:style w:type="character" w:customStyle="1" w:styleId="WW8Num23z1">
    <w:name w:val="WW8Num23z1"/>
    <w:rsid w:val="008306A4"/>
    <w:rPr>
      <w:rFonts w:ascii="Courier New" w:hAnsi="Courier New" w:cs="Courier New"/>
    </w:rPr>
  </w:style>
  <w:style w:type="character" w:customStyle="1" w:styleId="WW8Num23z2">
    <w:name w:val="WW8Num23z2"/>
    <w:rsid w:val="008306A4"/>
    <w:rPr>
      <w:rFonts w:ascii="Wingdings" w:hAnsi="Wingdings" w:cs="Wingdings"/>
    </w:rPr>
  </w:style>
  <w:style w:type="character" w:customStyle="1" w:styleId="WW8Num24z0">
    <w:name w:val="WW8Num24z0"/>
    <w:rsid w:val="008306A4"/>
    <w:rPr>
      <w:rFonts w:ascii="Symbol" w:hAnsi="Symbol" w:cs="Symbol"/>
    </w:rPr>
  </w:style>
  <w:style w:type="character" w:customStyle="1" w:styleId="WW8Num24z1">
    <w:name w:val="WW8Num24z1"/>
    <w:rsid w:val="008306A4"/>
    <w:rPr>
      <w:rFonts w:ascii="Courier New" w:hAnsi="Courier New" w:cs="Courier New"/>
    </w:rPr>
  </w:style>
  <w:style w:type="character" w:customStyle="1" w:styleId="WW8Num24z2">
    <w:name w:val="WW8Num24z2"/>
    <w:rsid w:val="008306A4"/>
    <w:rPr>
      <w:rFonts w:ascii="Wingdings" w:hAnsi="Wingdings" w:cs="Wingdings"/>
    </w:rPr>
  </w:style>
  <w:style w:type="character" w:customStyle="1" w:styleId="WW8Num25z0">
    <w:name w:val="WW8Num25z0"/>
    <w:rsid w:val="008306A4"/>
    <w:rPr>
      <w:rFonts w:ascii="Wingdings" w:hAnsi="Wingdings" w:cs="Wingdings"/>
    </w:rPr>
  </w:style>
  <w:style w:type="character" w:customStyle="1" w:styleId="WW8Num26z0">
    <w:name w:val="WW8Num26z0"/>
    <w:rsid w:val="008306A4"/>
    <w:rPr>
      <w:rFonts w:ascii="Wingdings" w:hAnsi="Wingdings" w:cs="Wingdings"/>
    </w:rPr>
  </w:style>
  <w:style w:type="character" w:customStyle="1" w:styleId="WW8Num27z0">
    <w:name w:val="WW8Num27z0"/>
    <w:rsid w:val="008306A4"/>
  </w:style>
  <w:style w:type="character" w:customStyle="1" w:styleId="WW8Num27z1">
    <w:name w:val="WW8Num27z1"/>
    <w:rsid w:val="008306A4"/>
  </w:style>
  <w:style w:type="character" w:customStyle="1" w:styleId="WW8Num27z2">
    <w:name w:val="WW8Num27z2"/>
    <w:rsid w:val="008306A4"/>
  </w:style>
  <w:style w:type="character" w:customStyle="1" w:styleId="WW8Num27z3">
    <w:name w:val="WW8Num27z3"/>
    <w:rsid w:val="008306A4"/>
  </w:style>
  <w:style w:type="character" w:customStyle="1" w:styleId="WW8Num27z4">
    <w:name w:val="WW8Num27z4"/>
    <w:rsid w:val="008306A4"/>
  </w:style>
  <w:style w:type="character" w:customStyle="1" w:styleId="WW8Num27z5">
    <w:name w:val="WW8Num27z5"/>
    <w:rsid w:val="008306A4"/>
  </w:style>
  <w:style w:type="character" w:customStyle="1" w:styleId="WW8Num27z6">
    <w:name w:val="WW8Num27z6"/>
    <w:rsid w:val="008306A4"/>
  </w:style>
  <w:style w:type="character" w:customStyle="1" w:styleId="WW8Num27z7">
    <w:name w:val="WW8Num27z7"/>
    <w:rsid w:val="008306A4"/>
  </w:style>
  <w:style w:type="character" w:customStyle="1" w:styleId="WW8Num27z8">
    <w:name w:val="WW8Num27z8"/>
    <w:rsid w:val="008306A4"/>
  </w:style>
  <w:style w:type="character" w:customStyle="1" w:styleId="WW8Num28z0">
    <w:name w:val="WW8Num28z0"/>
    <w:rsid w:val="008306A4"/>
  </w:style>
  <w:style w:type="character" w:customStyle="1" w:styleId="WW8Num28z1">
    <w:name w:val="WW8Num28z1"/>
    <w:rsid w:val="008306A4"/>
  </w:style>
  <w:style w:type="character" w:customStyle="1" w:styleId="WW8Num28z2">
    <w:name w:val="WW8Num28z2"/>
    <w:rsid w:val="008306A4"/>
  </w:style>
  <w:style w:type="character" w:customStyle="1" w:styleId="WW8Num28z3">
    <w:name w:val="WW8Num28z3"/>
    <w:rsid w:val="008306A4"/>
  </w:style>
  <w:style w:type="character" w:customStyle="1" w:styleId="WW8Num28z4">
    <w:name w:val="WW8Num28z4"/>
    <w:rsid w:val="008306A4"/>
  </w:style>
  <w:style w:type="character" w:customStyle="1" w:styleId="WW8Num28z5">
    <w:name w:val="WW8Num28z5"/>
    <w:rsid w:val="008306A4"/>
  </w:style>
  <w:style w:type="character" w:customStyle="1" w:styleId="WW8Num28z6">
    <w:name w:val="WW8Num28z6"/>
    <w:rsid w:val="008306A4"/>
  </w:style>
  <w:style w:type="character" w:customStyle="1" w:styleId="WW8Num28z7">
    <w:name w:val="WW8Num28z7"/>
    <w:rsid w:val="008306A4"/>
  </w:style>
  <w:style w:type="character" w:customStyle="1" w:styleId="WW8Num28z8">
    <w:name w:val="WW8Num28z8"/>
    <w:rsid w:val="008306A4"/>
  </w:style>
  <w:style w:type="character" w:customStyle="1" w:styleId="WW8Num29z0">
    <w:name w:val="WW8Num29z0"/>
    <w:rsid w:val="008306A4"/>
    <w:rPr>
      <w:rFonts w:ascii="Wingdings" w:hAnsi="Wingdings" w:cs="Wingdings"/>
    </w:rPr>
  </w:style>
  <w:style w:type="character" w:customStyle="1" w:styleId="WW8Num30z0">
    <w:name w:val="WW8Num30z0"/>
    <w:rsid w:val="008306A4"/>
    <w:rPr>
      <w:rFonts w:ascii="Courier New" w:hAnsi="Courier New" w:cs="Courier New"/>
    </w:rPr>
  </w:style>
  <w:style w:type="character" w:customStyle="1" w:styleId="WW8Num30z2">
    <w:name w:val="WW8Num30z2"/>
    <w:rsid w:val="008306A4"/>
    <w:rPr>
      <w:rFonts w:ascii="Wingdings" w:hAnsi="Wingdings" w:cs="Wingdings"/>
    </w:rPr>
  </w:style>
  <w:style w:type="character" w:customStyle="1" w:styleId="WW8Num30z3">
    <w:name w:val="WW8Num30z3"/>
    <w:rsid w:val="008306A4"/>
    <w:rPr>
      <w:rFonts w:ascii="Symbol" w:hAnsi="Symbol" w:cs="Symbol"/>
    </w:rPr>
  </w:style>
  <w:style w:type="character" w:customStyle="1" w:styleId="WW8Num31z0">
    <w:name w:val="WW8Num31z0"/>
    <w:rsid w:val="008306A4"/>
  </w:style>
  <w:style w:type="character" w:customStyle="1" w:styleId="WW8Num31z1">
    <w:name w:val="WW8Num31z1"/>
    <w:rsid w:val="008306A4"/>
  </w:style>
  <w:style w:type="character" w:customStyle="1" w:styleId="WW8Num31z2">
    <w:name w:val="WW8Num31z2"/>
    <w:rsid w:val="008306A4"/>
  </w:style>
  <w:style w:type="character" w:customStyle="1" w:styleId="WW8Num31z3">
    <w:name w:val="WW8Num31z3"/>
    <w:rsid w:val="008306A4"/>
  </w:style>
  <w:style w:type="character" w:customStyle="1" w:styleId="WW8Num31z4">
    <w:name w:val="WW8Num31z4"/>
    <w:rsid w:val="008306A4"/>
  </w:style>
  <w:style w:type="character" w:customStyle="1" w:styleId="WW8Num31z5">
    <w:name w:val="WW8Num31z5"/>
    <w:rsid w:val="008306A4"/>
  </w:style>
  <w:style w:type="character" w:customStyle="1" w:styleId="WW8Num31z6">
    <w:name w:val="WW8Num31z6"/>
    <w:rsid w:val="008306A4"/>
  </w:style>
  <w:style w:type="character" w:customStyle="1" w:styleId="WW8Num31z7">
    <w:name w:val="WW8Num31z7"/>
    <w:rsid w:val="008306A4"/>
  </w:style>
  <w:style w:type="character" w:customStyle="1" w:styleId="WW8Num31z8">
    <w:name w:val="WW8Num31z8"/>
    <w:rsid w:val="008306A4"/>
  </w:style>
  <w:style w:type="character" w:customStyle="1" w:styleId="WW8Num32z0">
    <w:name w:val="WW8Num32z0"/>
    <w:rsid w:val="008306A4"/>
  </w:style>
  <w:style w:type="character" w:customStyle="1" w:styleId="WW8Num32z1">
    <w:name w:val="WW8Num32z1"/>
    <w:rsid w:val="008306A4"/>
  </w:style>
  <w:style w:type="character" w:customStyle="1" w:styleId="WW8Num32z2">
    <w:name w:val="WW8Num32z2"/>
    <w:rsid w:val="008306A4"/>
  </w:style>
  <w:style w:type="character" w:customStyle="1" w:styleId="WW8Num32z3">
    <w:name w:val="WW8Num32z3"/>
    <w:rsid w:val="008306A4"/>
  </w:style>
  <w:style w:type="character" w:customStyle="1" w:styleId="WW8Num32z4">
    <w:name w:val="WW8Num32z4"/>
    <w:rsid w:val="008306A4"/>
  </w:style>
  <w:style w:type="character" w:customStyle="1" w:styleId="WW8Num32z5">
    <w:name w:val="WW8Num32z5"/>
    <w:rsid w:val="008306A4"/>
  </w:style>
  <w:style w:type="character" w:customStyle="1" w:styleId="WW8Num32z6">
    <w:name w:val="WW8Num32z6"/>
    <w:rsid w:val="008306A4"/>
  </w:style>
  <w:style w:type="character" w:customStyle="1" w:styleId="WW8Num32z7">
    <w:name w:val="WW8Num32z7"/>
    <w:rsid w:val="008306A4"/>
  </w:style>
  <w:style w:type="character" w:customStyle="1" w:styleId="WW8Num32z8">
    <w:name w:val="WW8Num32z8"/>
    <w:rsid w:val="008306A4"/>
  </w:style>
  <w:style w:type="character" w:customStyle="1" w:styleId="WW8Num33z0">
    <w:name w:val="WW8Num33z0"/>
    <w:rsid w:val="008306A4"/>
    <w:rPr>
      <w:rFonts w:ascii="Wingdings" w:hAnsi="Wingdings" w:cs="Wingdings"/>
    </w:rPr>
  </w:style>
  <w:style w:type="character" w:customStyle="1" w:styleId="WW8Num34z0">
    <w:name w:val="WW8Num34z0"/>
    <w:rsid w:val="008306A4"/>
  </w:style>
  <w:style w:type="character" w:customStyle="1" w:styleId="WW8Num34z1">
    <w:name w:val="WW8Num34z1"/>
    <w:rsid w:val="008306A4"/>
  </w:style>
  <w:style w:type="character" w:customStyle="1" w:styleId="WW8Num34z2">
    <w:name w:val="WW8Num34z2"/>
    <w:rsid w:val="008306A4"/>
  </w:style>
  <w:style w:type="character" w:customStyle="1" w:styleId="WW8Num34z3">
    <w:name w:val="WW8Num34z3"/>
    <w:rsid w:val="008306A4"/>
  </w:style>
  <w:style w:type="character" w:customStyle="1" w:styleId="WW8Num34z4">
    <w:name w:val="WW8Num34z4"/>
    <w:rsid w:val="008306A4"/>
  </w:style>
  <w:style w:type="character" w:customStyle="1" w:styleId="WW8Num34z5">
    <w:name w:val="WW8Num34z5"/>
    <w:rsid w:val="008306A4"/>
  </w:style>
  <w:style w:type="character" w:customStyle="1" w:styleId="WW8Num34z6">
    <w:name w:val="WW8Num34z6"/>
    <w:rsid w:val="008306A4"/>
  </w:style>
  <w:style w:type="character" w:customStyle="1" w:styleId="WW8Num34z7">
    <w:name w:val="WW8Num34z7"/>
    <w:rsid w:val="008306A4"/>
  </w:style>
  <w:style w:type="character" w:customStyle="1" w:styleId="WW8Num34z8">
    <w:name w:val="WW8Num34z8"/>
    <w:rsid w:val="008306A4"/>
  </w:style>
  <w:style w:type="character" w:customStyle="1" w:styleId="WW8Num35z0">
    <w:name w:val="WW8Num35z0"/>
    <w:rsid w:val="008306A4"/>
    <w:rPr>
      <w:rFonts w:ascii="Wingdings" w:hAnsi="Wingdings" w:cs="Wingdings"/>
    </w:rPr>
  </w:style>
  <w:style w:type="character" w:customStyle="1" w:styleId="WW8Num36z0">
    <w:name w:val="WW8Num36z0"/>
    <w:rsid w:val="008306A4"/>
  </w:style>
  <w:style w:type="character" w:customStyle="1" w:styleId="WW8Num36z1">
    <w:name w:val="WW8Num36z1"/>
    <w:rsid w:val="008306A4"/>
  </w:style>
  <w:style w:type="character" w:customStyle="1" w:styleId="WW8Num36z2">
    <w:name w:val="WW8Num36z2"/>
    <w:rsid w:val="008306A4"/>
  </w:style>
  <w:style w:type="character" w:customStyle="1" w:styleId="WW8Num36z3">
    <w:name w:val="WW8Num36z3"/>
    <w:rsid w:val="008306A4"/>
  </w:style>
  <w:style w:type="character" w:customStyle="1" w:styleId="WW8Num36z4">
    <w:name w:val="WW8Num36z4"/>
    <w:rsid w:val="008306A4"/>
  </w:style>
  <w:style w:type="character" w:customStyle="1" w:styleId="WW8Num36z5">
    <w:name w:val="WW8Num36z5"/>
    <w:rsid w:val="008306A4"/>
  </w:style>
  <w:style w:type="character" w:customStyle="1" w:styleId="WW8Num36z6">
    <w:name w:val="WW8Num36z6"/>
    <w:rsid w:val="008306A4"/>
  </w:style>
  <w:style w:type="character" w:customStyle="1" w:styleId="WW8Num36z7">
    <w:name w:val="WW8Num36z7"/>
    <w:rsid w:val="008306A4"/>
  </w:style>
  <w:style w:type="character" w:customStyle="1" w:styleId="WW8Num36z8">
    <w:name w:val="WW8Num36z8"/>
    <w:rsid w:val="008306A4"/>
  </w:style>
  <w:style w:type="character" w:customStyle="1" w:styleId="WW8Num37z0">
    <w:name w:val="WW8Num37z0"/>
    <w:rsid w:val="008306A4"/>
  </w:style>
  <w:style w:type="character" w:customStyle="1" w:styleId="WW8Num37z1">
    <w:name w:val="WW8Num37z1"/>
    <w:rsid w:val="008306A4"/>
  </w:style>
  <w:style w:type="character" w:customStyle="1" w:styleId="WW8Num37z2">
    <w:name w:val="WW8Num37z2"/>
    <w:rsid w:val="008306A4"/>
  </w:style>
  <w:style w:type="character" w:customStyle="1" w:styleId="WW8Num37z3">
    <w:name w:val="WW8Num37z3"/>
    <w:rsid w:val="008306A4"/>
  </w:style>
  <w:style w:type="character" w:customStyle="1" w:styleId="WW8Num37z4">
    <w:name w:val="WW8Num37z4"/>
    <w:rsid w:val="008306A4"/>
  </w:style>
  <w:style w:type="character" w:customStyle="1" w:styleId="WW8Num37z5">
    <w:name w:val="WW8Num37z5"/>
    <w:rsid w:val="008306A4"/>
  </w:style>
  <w:style w:type="character" w:customStyle="1" w:styleId="WW8Num37z6">
    <w:name w:val="WW8Num37z6"/>
    <w:rsid w:val="008306A4"/>
  </w:style>
  <w:style w:type="character" w:customStyle="1" w:styleId="WW8Num37z7">
    <w:name w:val="WW8Num37z7"/>
    <w:rsid w:val="008306A4"/>
  </w:style>
  <w:style w:type="character" w:customStyle="1" w:styleId="WW8Num37z8">
    <w:name w:val="WW8Num37z8"/>
    <w:rsid w:val="008306A4"/>
  </w:style>
  <w:style w:type="character" w:customStyle="1" w:styleId="WW8Num38z0">
    <w:name w:val="WW8Num38z0"/>
    <w:rsid w:val="008306A4"/>
    <w:rPr>
      <w:rFonts w:ascii="Courier New" w:hAnsi="Courier New" w:cs="Courier New"/>
    </w:rPr>
  </w:style>
  <w:style w:type="character" w:customStyle="1" w:styleId="WW8Num38z2">
    <w:name w:val="WW8Num38z2"/>
    <w:rsid w:val="008306A4"/>
    <w:rPr>
      <w:rFonts w:ascii="Wingdings" w:hAnsi="Wingdings" w:cs="Wingdings"/>
    </w:rPr>
  </w:style>
  <w:style w:type="character" w:customStyle="1" w:styleId="WW8Num38z3">
    <w:name w:val="WW8Num38z3"/>
    <w:rsid w:val="008306A4"/>
    <w:rPr>
      <w:rFonts w:ascii="Symbol" w:hAnsi="Symbol" w:cs="Symbol"/>
    </w:rPr>
  </w:style>
  <w:style w:type="character" w:customStyle="1" w:styleId="WW8Num39z0">
    <w:name w:val="WW8Num39z0"/>
    <w:rsid w:val="008306A4"/>
    <w:rPr>
      <w:rFonts w:ascii="Wingdings" w:hAnsi="Wingdings" w:cs="Wingdings"/>
    </w:rPr>
  </w:style>
  <w:style w:type="character" w:customStyle="1" w:styleId="WW8Num40z0">
    <w:name w:val="WW8Num40z0"/>
    <w:rsid w:val="008306A4"/>
    <w:rPr>
      <w:rFonts w:ascii="Wingdings" w:hAnsi="Wingdings" w:cs="Wingdings"/>
    </w:rPr>
  </w:style>
  <w:style w:type="character" w:customStyle="1" w:styleId="WW8Num41z0">
    <w:name w:val="WW8Num41z0"/>
    <w:rsid w:val="008306A4"/>
    <w:rPr>
      <w:rFonts w:ascii="Wingdings" w:hAnsi="Wingdings" w:cs="Wingdings"/>
    </w:rPr>
  </w:style>
  <w:style w:type="character" w:customStyle="1" w:styleId="WW8Num42z0">
    <w:name w:val="WW8Num42z0"/>
    <w:rsid w:val="008306A4"/>
  </w:style>
  <w:style w:type="character" w:customStyle="1" w:styleId="WW8Num42z1">
    <w:name w:val="WW8Num42z1"/>
    <w:rsid w:val="008306A4"/>
    <w:rPr>
      <w:rFonts w:ascii="Courier New" w:hAnsi="Courier New" w:cs="Courier New"/>
    </w:rPr>
  </w:style>
  <w:style w:type="character" w:customStyle="1" w:styleId="WW8Num42z2">
    <w:name w:val="WW8Num42z2"/>
    <w:rsid w:val="008306A4"/>
    <w:rPr>
      <w:rFonts w:ascii="Wingdings" w:hAnsi="Wingdings" w:cs="Wingdings"/>
    </w:rPr>
  </w:style>
  <w:style w:type="character" w:customStyle="1" w:styleId="WW8Num42z3">
    <w:name w:val="WW8Num42z3"/>
    <w:rsid w:val="008306A4"/>
    <w:rPr>
      <w:rFonts w:ascii="Symbol" w:hAnsi="Symbol" w:cs="Symbol"/>
    </w:rPr>
  </w:style>
  <w:style w:type="character" w:customStyle="1" w:styleId="WW8Num43z0">
    <w:name w:val="WW8Num43z0"/>
    <w:rsid w:val="008306A4"/>
    <w:rPr>
      <w:rFonts w:ascii="Courier New" w:hAnsi="Courier New" w:cs="Courier New"/>
    </w:rPr>
  </w:style>
  <w:style w:type="character" w:customStyle="1" w:styleId="WW8Num43z2">
    <w:name w:val="WW8Num43z2"/>
    <w:rsid w:val="008306A4"/>
    <w:rPr>
      <w:rFonts w:ascii="Wingdings" w:hAnsi="Wingdings" w:cs="Wingdings"/>
    </w:rPr>
  </w:style>
  <w:style w:type="character" w:customStyle="1" w:styleId="WW8Num43z3">
    <w:name w:val="WW8Num43z3"/>
    <w:rsid w:val="008306A4"/>
    <w:rPr>
      <w:rFonts w:ascii="Symbol" w:hAnsi="Symbol" w:cs="Symbol"/>
    </w:rPr>
  </w:style>
  <w:style w:type="character" w:customStyle="1" w:styleId="InternetLink">
    <w:name w:val="Internet Link"/>
    <w:rsid w:val="008306A4"/>
    <w:rPr>
      <w:color w:val="0000FF"/>
      <w:u w:val="single"/>
    </w:rPr>
  </w:style>
  <w:style w:type="character" w:customStyle="1" w:styleId="apple-converted-space">
    <w:name w:val="apple-converted-space"/>
    <w:rsid w:val="008306A4"/>
  </w:style>
  <w:style w:type="character" w:customStyle="1" w:styleId="GuidanceTextChar">
    <w:name w:val="Guidance Text Char"/>
    <w:rsid w:val="008306A4"/>
    <w:rPr>
      <w:rFonts w:ascii="Arial" w:eastAsia="SimSun;宋体" w:hAnsi="Arial" w:cs="Arial"/>
      <w:i/>
      <w:iCs/>
      <w:color w:val="0000FF"/>
      <w:szCs w:val="24"/>
      <w:lang w:val="en-GB" w:eastAsia="zh-CN" w:bidi="en-US"/>
    </w:rPr>
  </w:style>
  <w:style w:type="character" w:customStyle="1" w:styleId="FooterChar">
    <w:name w:val="Footer Char"/>
    <w:uiPriority w:val="99"/>
    <w:rsid w:val="008306A4"/>
    <w:rPr>
      <w:sz w:val="24"/>
      <w:szCs w:val="24"/>
      <w:lang w:val="en-US"/>
    </w:rPr>
  </w:style>
  <w:style w:type="character" w:customStyle="1" w:styleId="IndexLink">
    <w:name w:val="Index Link"/>
    <w:rsid w:val="008306A4"/>
  </w:style>
  <w:style w:type="character" w:customStyle="1" w:styleId="ListLabel1">
    <w:name w:val="ListLabel 1"/>
    <w:rsid w:val="008306A4"/>
    <w:rPr>
      <w:rFonts w:cs="Marlett"/>
    </w:rPr>
  </w:style>
  <w:style w:type="paragraph" w:customStyle="1" w:styleId="Heading">
    <w:name w:val="Heading"/>
    <w:basedOn w:val="Normal"/>
    <w:next w:val="TextBody"/>
    <w:rsid w:val="008306A4"/>
    <w:pPr>
      <w:keepNext/>
      <w:spacing w:before="240" w:after="120"/>
    </w:pPr>
    <w:rPr>
      <w:rFonts w:ascii="Liberation Sans;Arial" w:eastAsia="Droid Sans" w:hAnsi="Liberation Sans;Arial" w:cs="FreeSans"/>
      <w:sz w:val="28"/>
      <w:szCs w:val="28"/>
    </w:rPr>
  </w:style>
  <w:style w:type="paragraph" w:customStyle="1" w:styleId="TextBody">
    <w:name w:val="Text Body"/>
    <w:basedOn w:val="Normal"/>
    <w:rsid w:val="008306A4"/>
    <w:pPr>
      <w:spacing w:after="140" w:line="288" w:lineRule="auto"/>
    </w:pPr>
  </w:style>
  <w:style w:type="paragraph" w:styleId="List">
    <w:name w:val="List"/>
    <w:basedOn w:val="TextBody"/>
    <w:rsid w:val="008306A4"/>
    <w:rPr>
      <w:rFonts w:cs="FreeSans"/>
    </w:rPr>
  </w:style>
  <w:style w:type="paragraph" w:styleId="Caption">
    <w:name w:val="caption"/>
    <w:basedOn w:val="Normal"/>
    <w:rsid w:val="008306A4"/>
    <w:pPr>
      <w:suppressLineNumbers/>
      <w:spacing w:before="120" w:after="120"/>
    </w:pPr>
    <w:rPr>
      <w:rFonts w:cs="FreeSans"/>
      <w:i/>
      <w:iCs/>
    </w:rPr>
  </w:style>
  <w:style w:type="paragraph" w:customStyle="1" w:styleId="Index">
    <w:name w:val="Index"/>
    <w:basedOn w:val="Normal"/>
    <w:rsid w:val="008306A4"/>
    <w:pPr>
      <w:suppressLineNumbers/>
    </w:pPr>
    <w:rPr>
      <w:rFonts w:cs="FreeSans"/>
    </w:rPr>
  </w:style>
  <w:style w:type="paragraph" w:styleId="Header">
    <w:name w:val="header"/>
    <w:basedOn w:val="Normal"/>
    <w:link w:val="HeaderChar"/>
    <w:rsid w:val="008306A4"/>
    <w:pPr>
      <w:tabs>
        <w:tab w:val="center" w:pos="4320"/>
        <w:tab w:val="right" w:pos="8640"/>
      </w:tabs>
    </w:pPr>
  </w:style>
  <w:style w:type="character" w:customStyle="1" w:styleId="HeaderChar">
    <w:name w:val="Header Char"/>
    <w:basedOn w:val="DefaultParagraphFont"/>
    <w:link w:val="Header"/>
    <w:rsid w:val="008306A4"/>
    <w:rPr>
      <w:rFonts w:ascii="Times New Roman" w:eastAsia="Times New Roman" w:hAnsi="Times New Roman" w:cs="Times New Roman"/>
      <w:color w:val="00000A"/>
      <w:sz w:val="24"/>
      <w:szCs w:val="24"/>
      <w:lang w:val="en-US" w:eastAsia="zh-CN"/>
    </w:rPr>
  </w:style>
  <w:style w:type="paragraph" w:styleId="Footer">
    <w:name w:val="footer"/>
    <w:basedOn w:val="Normal"/>
    <w:link w:val="FooterChar1"/>
    <w:uiPriority w:val="99"/>
    <w:rsid w:val="008306A4"/>
    <w:pPr>
      <w:tabs>
        <w:tab w:val="center" w:pos="4320"/>
        <w:tab w:val="right" w:pos="8640"/>
      </w:tabs>
    </w:pPr>
  </w:style>
  <w:style w:type="character" w:customStyle="1" w:styleId="FooterChar1">
    <w:name w:val="Footer Char1"/>
    <w:basedOn w:val="DefaultParagraphFont"/>
    <w:link w:val="Footer"/>
    <w:uiPriority w:val="99"/>
    <w:rsid w:val="008306A4"/>
    <w:rPr>
      <w:rFonts w:ascii="Times New Roman" w:eastAsia="Times New Roman" w:hAnsi="Times New Roman" w:cs="Times New Roman"/>
      <w:color w:val="00000A"/>
      <w:sz w:val="24"/>
      <w:szCs w:val="24"/>
      <w:lang w:val="en-US" w:eastAsia="zh-CN"/>
    </w:rPr>
  </w:style>
  <w:style w:type="paragraph" w:customStyle="1" w:styleId="Contents1">
    <w:name w:val="Contents 1"/>
    <w:basedOn w:val="Normal"/>
    <w:next w:val="Normal"/>
    <w:rsid w:val="008306A4"/>
    <w:pPr>
      <w:spacing w:before="120" w:after="120"/>
    </w:pPr>
    <w:rPr>
      <w:b/>
      <w:bCs/>
      <w:caps/>
      <w:sz w:val="20"/>
      <w:szCs w:val="20"/>
    </w:rPr>
  </w:style>
  <w:style w:type="paragraph" w:customStyle="1" w:styleId="Contents2">
    <w:name w:val="Contents 2"/>
    <w:basedOn w:val="Normal"/>
    <w:next w:val="Normal"/>
    <w:rsid w:val="008306A4"/>
    <w:pPr>
      <w:ind w:left="240"/>
    </w:pPr>
    <w:rPr>
      <w:smallCaps/>
      <w:sz w:val="20"/>
      <w:szCs w:val="20"/>
    </w:rPr>
  </w:style>
  <w:style w:type="paragraph" w:customStyle="1" w:styleId="Contents3">
    <w:name w:val="Contents 3"/>
    <w:basedOn w:val="Normal"/>
    <w:next w:val="Normal"/>
    <w:rsid w:val="008306A4"/>
    <w:pPr>
      <w:ind w:left="480"/>
    </w:pPr>
    <w:rPr>
      <w:i/>
      <w:iCs/>
      <w:sz w:val="20"/>
      <w:szCs w:val="20"/>
    </w:rPr>
  </w:style>
  <w:style w:type="paragraph" w:customStyle="1" w:styleId="Contents4">
    <w:name w:val="Contents 4"/>
    <w:basedOn w:val="Normal"/>
    <w:next w:val="Normal"/>
    <w:rsid w:val="008306A4"/>
    <w:pPr>
      <w:ind w:left="720"/>
    </w:pPr>
    <w:rPr>
      <w:sz w:val="18"/>
      <w:szCs w:val="18"/>
    </w:rPr>
  </w:style>
  <w:style w:type="paragraph" w:customStyle="1" w:styleId="Contents5">
    <w:name w:val="Contents 5"/>
    <w:basedOn w:val="Normal"/>
    <w:next w:val="Normal"/>
    <w:rsid w:val="008306A4"/>
    <w:pPr>
      <w:ind w:left="960"/>
    </w:pPr>
    <w:rPr>
      <w:sz w:val="18"/>
      <w:szCs w:val="18"/>
    </w:rPr>
  </w:style>
  <w:style w:type="paragraph" w:customStyle="1" w:styleId="Contents6">
    <w:name w:val="Contents 6"/>
    <w:basedOn w:val="Normal"/>
    <w:next w:val="Normal"/>
    <w:rsid w:val="008306A4"/>
    <w:pPr>
      <w:ind w:left="1200"/>
    </w:pPr>
    <w:rPr>
      <w:sz w:val="18"/>
      <w:szCs w:val="18"/>
    </w:rPr>
  </w:style>
  <w:style w:type="paragraph" w:customStyle="1" w:styleId="Contents7">
    <w:name w:val="Contents 7"/>
    <w:basedOn w:val="Normal"/>
    <w:next w:val="Normal"/>
    <w:rsid w:val="008306A4"/>
    <w:pPr>
      <w:ind w:left="1440"/>
    </w:pPr>
    <w:rPr>
      <w:sz w:val="18"/>
      <w:szCs w:val="18"/>
    </w:rPr>
  </w:style>
  <w:style w:type="paragraph" w:customStyle="1" w:styleId="Contents8">
    <w:name w:val="Contents 8"/>
    <w:basedOn w:val="Normal"/>
    <w:next w:val="Normal"/>
    <w:rsid w:val="008306A4"/>
    <w:pPr>
      <w:ind w:left="1680"/>
    </w:pPr>
    <w:rPr>
      <w:sz w:val="18"/>
      <w:szCs w:val="18"/>
    </w:rPr>
  </w:style>
  <w:style w:type="paragraph" w:customStyle="1" w:styleId="Contents9">
    <w:name w:val="Contents 9"/>
    <w:basedOn w:val="Normal"/>
    <w:next w:val="Normal"/>
    <w:rsid w:val="008306A4"/>
    <w:pPr>
      <w:ind w:left="1920"/>
    </w:pPr>
    <w:rPr>
      <w:sz w:val="18"/>
      <w:szCs w:val="18"/>
    </w:rPr>
  </w:style>
  <w:style w:type="paragraph" w:styleId="BalloonText">
    <w:name w:val="Balloon Text"/>
    <w:basedOn w:val="Normal"/>
    <w:link w:val="BalloonTextChar"/>
    <w:rsid w:val="008306A4"/>
    <w:rPr>
      <w:rFonts w:ascii="Tahoma" w:hAnsi="Tahoma" w:cs="Tahoma"/>
      <w:sz w:val="16"/>
      <w:szCs w:val="16"/>
    </w:rPr>
  </w:style>
  <w:style w:type="character" w:customStyle="1" w:styleId="BalloonTextChar">
    <w:name w:val="Balloon Text Char"/>
    <w:basedOn w:val="DefaultParagraphFont"/>
    <w:link w:val="BalloonText"/>
    <w:rsid w:val="008306A4"/>
    <w:rPr>
      <w:rFonts w:ascii="Tahoma" w:eastAsia="Times New Roman" w:hAnsi="Tahoma" w:cs="Tahoma"/>
      <w:color w:val="00000A"/>
      <w:sz w:val="16"/>
      <w:szCs w:val="16"/>
      <w:lang w:val="en-US" w:eastAsia="zh-CN"/>
    </w:rPr>
  </w:style>
  <w:style w:type="paragraph" w:styleId="ListParagraph">
    <w:name w:val="List Paragraph"/>
    <w:basedOn w:val="Normal"/>
    <w:qFormat/>
    <w:rsid w:val="008306A4"/>
    <w:pPr>
      <w:ind w:left="720"/>
    </w:pPr>
  </w:style>
  <w:style w:type="paragraph" w:styleId="TableofFigures">
    <w:name w:val="table of figures"/>
    <w:basedOn w:val="Normal"/>
    <w:next w:val="Normal"/>
    <w:rsid w:val="008306A4"/>
  </w:style>
  <w:style w:type="paragraph" w:customStyle="1" w:styleId="HelpText">
    <w:name w:val="Help Text"/>
    <w:basedOn w:val="Normal"/>
    <w:rsid w:val="008306A4"/>
    <w:pPr>
      <w:tabs>
        <w:tab w:val="left" w:pos="360"/>
      </w:tabs>
      <w:ind w:left="360" w:hanging="360"/>
      <w:jc w:val="both"/>
    </w:pPr>
    <w:rPr>
      <w:rFonts w:ascii="Arial" w:hAnsi="Arial" w:cs="Arial"/>
      <w:sz w:val="16"/>
      <w:szCs w:val="20"/>
      <w:lang w:val="fr-FR"/>
    </w:rPr>
  </w:style>
  <w:style w:type="paragraph" w:customStyle="1" w:styleId="GuidanceText">
    <w:name w:val="Guidance Text"/>
    <w:basedOn w:val="Normal"/>
    <w:rsid w:val="008306A4"/>
    <w:pPr>
      <w:keepNext/>
      <w:keepLines/>
      <w:spacing w:line="276" w:lineRule="auto"/>
    </w:pPr>
    <w:rPr>
      <w:rFonts w:ascii="Arial" w:eastAsia="SimSun;宋体" w:hAnsi="Arial" w:cs="Arial"/>
      <w:i/>
      <w:iCs/>
      <w:color w:val="0000FF"/>
      <w:sz w:val="20"/>
      <w:lang w:val="en-GB" w:bidi="en-US"/>
    </w:rPr>
  </w:style>
  <w:style w:type="paragraph" w:customStyle="1" w:styleId="p1ManualTitle">
    <w:name w:val="p1ManualTitle"/>
    <w:basedOn w:val="Normal"/>
    <w:rsid w:val="008306A4"/>
    <w:pPr>
      <w:keepNext/>
      <w:keepLines/>
      <w:spacing w:after="480" w:line="276" w:lineRule="auto"/>
      <w:jc w:val="right"/>
    </w:pPr>
    <w:rPr>
      <w:rFonts w:ascii="Arial" w:eastAsia="SimSun;宋体" w:hAnsi="Arial"/>
      <w:b/>
      <w:iCs/>
      <w:sz w:val="32"/>
      <w:lang w:val="en-GB" w:bidi="en-US"/>
    </w:rPr>
  </w:style>
  <w:style w:type="paragraph" w:customStyle="1" w:styleId="p1Title">
    <w:name w:val="p1Title"/>
    <w:basedOn w:val="Normal"/>
    <w:rsid w:val="008306A4"/>
    <w:pPr>
      <w:pBdr>
        <w:top w:val="nil"/>
        <w:left w:val="nil"/>
        <w:bottom w:val="single" w:sz="36" w:space="1" w:color="000001"/>
        <w:right w:val="nil"/>
      </w:pBdr>
      <w:spacing w:before="240" w:after="120" w:line="276" w:lineRule="auto"/>
      <w:jc w:val="right"/>
    </w:pPr>
    <w:rPr>
      <w:rFonts w:ascii="Arial" w:hAnsi="Arial"/>
      <w:b/>
      <w:sz w:val="56"/>
      <w:szCs w:val="22"/>
      <w:lang w:bidi="en-US"/>
    </w:rPr>
  </w:style>
  <w:style w:type="paragraph" w:customStyle="1" w:styleId="TableContents">
    <w:name w:val="Table Contents"/>
    <w:basedOn w:val="Normal"/>
    <w:rsid w:val="008306A4"/>
    <w:pPr>
      <w:suppressLineNumbers/>
    </w:pPr>
  </w:style>
  <w:style w:type="paragraph" w:customStyle="1" w:styleId="TableHeading">
    <w:name w:val="Table Heading"/>
    <w:basedOn w:val="TableContents"/>
    <w:rsid w:val="008306A4"/>
    <w:pPr>
      <w:jc w:val="center"/>
    </w:pPr>
    <w:rPr>
      <w:b/>
      <w:bCs/>
    </w:rPr>
  </w:style>
  <w:style w:type="paragraph" w:customStyle="1" w:styleId="Contents10">
    <w:name w:val="Contents 10"/>
    <w:basedOn w:val="Index"/>
    <w:rsid w:val="008306A4"/>
    <w:pPr>
      <w:tabs>
        <w:tab w:val="right" w:leader="dot" w:pos="7091"/>
      </w:tabs>
      <w:ind w:left="2547"/>
    </w:pPr>
  </w:style>
  <w:style w:type="numbering" w:customStyle="1" w:styleId="WW8Num1">
    <w:name w:val="WW8Num1"/>
    <w:rsid w:val="008306A4"/>
  </w:style>
  <w:style w:type="numbering" w:customStyle="1" w:styleId="WW8Num2">
    <w:name w:val="WW8Num2"/>
    <w:rsid w:val="008306A4"/>
  </w:style>
  <w:style w:type="numbering" w:customStyle="1" w:styleId="WW8Num3">
    <w:name w:val="WW8Num3"/>
    <w:rsid w:val="008306A4"/>
  </w:style>
  <w:style w:type="character" w:styleId="Hyperlink">
    <w:name w:val="Hyperlink"/>
    <w:basedOn w:val="DefaultParagraphFont"/>
    <w:uiPriority w:val="99"/>
    <w:unhideWhenUsed/>
    <w:rsid w:val="008306A4"/>
    <w:rPr>
      <w:color w:val="0000FF" w:themeColor="hyperlink"/>
      <w:u w:val="single"/>
    </w:rPr>
  </w:style>
  <w:style w:type="paragraph" w:customStyle="1" w:styleId="Default">
    <w:name w:val="Default"/>
    <w:rsid w:val="008306A4"/>
    <w:pPr>
      <w:autoSpaceDE w:val="0"/>
      <w:autoSpaceDN w:val="0"/>
      <w:adjustRightInd w:val="0"/>
      <w:spacing w:after="0" w:line="240" w:lineRule="auto"/>
    </w:pPr>
    <w:rPr>
      <w:rFonts w:ascii="Times New Roman" w:eastAsia="Droid Sans" w:hAnsi="Times New Roman" w:cs="Times New Roman"/>
      <w:color w:val="000000"/>
      <w:sz w:val="24"/>
      <w:szCs w:val="24"/>
      <w:lang w:eastAsia="zh-CN"/>
    </w:rPr>
  </w:style>
  <w:style w:type="character" w:styleId="CommentReference">
    <w:name w:val="annotation reference"/>
    <w:rsid w:val="008306A4"/>
    <w:rPr>
      <w:sz w:val="16"/>
      <w:szCs w:val="16"/>
    </w:rPr>
  </w:style>
  <w:style w:type="character" w:customStyle="1" w:styleId="sbrace">
    <w:name w:val="sbrace"/>
    <w:basedOn w:val="DefaultParagraphFont"/>
    <w:rsid w:val="008306A4"/>
  </w:style>
  <w:style w:type="character" w:customStyle="1" w:styleId="sobjectk">
    <w:name w:val="sobjectk"/>
    <w:basedOn w:val="DefaultParagraphFont"/>
    <w:rsid w:val="008306A4"/>
  </w:style>
  <w:style w:type="character" w:customStyle="1" w:styleId="scolon">
    <w:name w:val="scolon"/>
    <w:basedOn w:val="DefaultParagraphFont"/>
    <w:rsid w:val="008306A4"/>
  </w:style>
  <w:style w:type="character" w:customStyle="1" w:styleId="sobjectv">
    <w:name w:val="sobjectv"/>
    <w:basedOn w:val="DefaultParagraphFont"/>
    <w:rsid w:val="008306A4"/>
  </w:style>
  <w:style w:type="character" w:customStyle="1" w:styleId="scomma">
    <w:name w:val="scomma"/>
    <w:basedOn w:val="DefaultParagraphFont"/>
    <w:rsid w:val="008306A4"/>
  </w:style>
  <w:style w:type="character" w:customStyle="1" w:styleId="sbracket">
    <w:name w:val="sbracket"/>
    <w:basedOn w:val="DefaultParagraphFont"/>
    <w:rsid w:val="008306A4"/>
  </w:style>
  <w:style w:type="paragraph" w:styleId="NoSpacing">
    <w:name w:val="No Spacing"/>
    <w:link w:val="NoSpacingChar"/>
    <w:uiPriority w:val="1"/>
    <w:qFormat/>
    <w:rsid w:val="008306A4"/>
    <w:pPr>
      <w:suppressAutoHyphens/>
      <w:spacing w:after="0" w:line="240" w:lineRule="auto"/>
    </w:pPr>
    <w:rPr>
      <w:rFonts w:ascii="Times New Roman" w:eastAsia="Times New Roman" w:hAnsi="Times New Roman" w:cs="Times New Roman"/>
      <w:color w:val="00000A"/>
      <w:sz w:val="24"/>
      <w:szCs w:val="24"/>
      <w:lang w:val="en-US" w:eastAsia="zh-CN"/>
    </w:rPr>
  </w:style>
  <w:style w:type="character" w:customStyle="1" w:styleId="NoSpacingChar">
    <w:name w:val="No Spacing Char"/>
    <w:basedOn w:val="DefaultParagraphFont"/>
    <w:link w:val="NoSpacing"/>
    <w:uiPriority w:val="1"/>
    <w:rsid w:val="008306A4"/>
    <w:rPr>
      <w:rFonts w:ascii="Times New Roman" w:eastAsia="Times New Roman" w:hAnsi="Times New Roman" w:cs="Times New Roman"/>
      <w:color w:val="00000A"/>
      <w:sz w:val="24"/>
      <w:szCs w:val="24"/>
      <w:lang w:val="en-US" w:eastAsia="zh-CN"/>
    </w:rPr>
  </w:style>
  <w:style w:type="paragraph" w:styleId="TOC2">
    <w:name w:val="toc 2"/>
    <w:basedOn w:val="Normal"/>
    <w:next w:val="Normal"/>
    <w:autoRedefine/>
    <w:uiPriority w:val="39"/>
    <w:unhideWhenUsed/>
    <w:rsid w:val="008306A4"/>
    <w:pPr>
      <w:spacing w:after="100"/>
      <w:ind w:left="240"/>
    </w:pPr>
  </w:style>
  <w:style w:type="paragraph" w:styleId="TOC1">
    <w:name w:val="toc 1"/>
    <w:basedOn w:val="Normal"/>
    <w:next w:val="Normal"/>
    <w:autoRedefine/>
    <w:uiPriority w:val="39"/>
    <w:unhideWhenUsed/>
    <w:rsid w:val="008306A4"/>
    <w:pPr>
      <w:spacing w:after="100"/>
    </w:pPr>
  </w:style>
  <w:style w:type="table" w:styleId="TableGrid">
    <w:name w:val="Table Grid"/>
    <w:basedOn w:val="TableNormal"/>
    <w:uiPriority w:val="59"/>
    <w:rsid w:val="005078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4E2137"/>
    <w:rPr>
      <w:rFonts w:asciiTheme="majorHAnsi" w:eastAsiaTheme="majorEastAsia" w:hAnsiTheme="majorHAnsi" w:cstheme="majorBidi"/>
      <w:b/>
      <w:bCs/>
      <w:i/>
      <w:iCs/>
      <w:color w:val="000000" w:themeColor="text1"/>
      <w:sz w:val="24"/>
      <w:szCs w:val="24"/>
      <w:lang w:val="en-US" w:eastAsia="zh-CN"/>
    </w:rPr>
  </w:style>
  <w:style w:type="paragraph" w:styleId="TOC4">
    <w:name w:val="toc 4"/>
    <w:basedOn w:val="Normal"/>
    <w:next w:val="Normal"/>
    <w:autoRedefine/>
    <w:uiPriority w:val="39"/>
    <w:unhideWhenUsed/>
    <w:rsid w:val="004E2137"/>
    <w:pPr>
      <w:spacing w:after="100"/>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able of figures" w:uiPriority="0"/>
    <w:lsdException w:name="annotation reference" w:uiPriority="0"/>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306A4"/>
    <w:pPr>
      <w:suppressAutoHyphens/>
      <w:spacing w:after="0" w:line="240" w:lineRule="auto"/>
    </w:pPr>
    <w:rPr>
      <w:rFonts w:ascii="Times New Roman" w:eastAsia="Times New Roman" w:hAnsi="Times New Roman" w:cs="Times New Roman"/>
      <w:color w:val="00000A"/>
      <w:sz w:val="24"/>
      <w:szCs w:val="24"/>
      <w:lang w:val="en-US" w:eastAsia="zh-CN"/>
    </w:rPr>
  </w:style>
  <w:style w:type="paragraph" w:styleId="Heading1">
    <w:name w:val="heading 1"/>
    <w:basedOn w:val="Normal"/>
    <w:next w:val="Normal"/>
    <w:link w:val="Heading1Char"/>
    <w:rsid w:val="008306A4"/>
    <w:pPr>
      <w:keepNext/>
      <w:spacing w:before="240" w:after="60"/>
      <w:ind w:left="432" w:hanging="432"/>
      <w:outlineLvl w:val="0"/>
    </w:pPr>
    <w:rPr>
      <w:rFonts w:ascii="Arial" w:hAnsi="Arial" w:cs="Arial"/>
      <w:b/>
      <w:bCs/>
      <w:sz w:val="32"/>
      <w:szCs w:val="32"/>
    </w:rPr>
  </w:style>
  <w:style w:type="paragraph" w:styleId="Heading2">
    <w:name w:val="heading 2"/>
    <w:basedOn w:val="Normal"/>
    <w:next w:val="Normal"/>
    <w:link w:val="Heading2Char"/>
    <w:rsid w:val="008306A4"/>
    <w:pPr>
      <w:keepNext/>
      <w:spacing w:before="240" w:after="60"/>
      <w:ind w:left="576" w:hanging="576"/>
      <w:outlineLvl w:val="1"/>
    </w:pPr>
    <w:rPr>
      <w:rFonts w:ascii="Arial" w:hAnsi="Arial" w:cs="Arial"/>
      <w:b/>
      <w:bCs/>
      <w:i/>
      <w:iCs/>
      <w:sz w:val="28"/>
      <w:szCs w:val="28"/>
    </w:rPr>
  </w:style>
  <w:style w:type="paragraph" w:styleId="Heading3">
    <w:name w:val="heading 3"/>
    <w:basedOn w:val="Normal"/>
    <w:next w:val="Normal"/>
    <w:link w:val="Heading3Char"/>
    <w:rsid w:val="008306A4"/>
    <w:pPr>
      <w:keepNext/>
      <w:spacing w:before="240" w:after="60"/>
      <w:ind w:left="720" w:hanging="72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4E2137"/>
    <w:pPr>
      <w:keepNext/>
      <w:keepLines/>
      <w:spacing w:before="20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06A4"/>
    <w:rPr>
      <w:rFonts w:ascii="Arial" w:eastAsia="Times New Roman" w:hAnsi="Arial" w:cs="Arial"/>
      <w:b/>
      <w:bCs/>
      <w:color w:val="00000A"/>
      <w:sz w:val="32"/>
      <w:szCs w:val="32"/>
      <w:lang w:val="en-US" w:eastAsia="zh-CN"/>
    </w:rPr>
  </w:style>
  <w:style w:type="character" w:customStyle="1" w:styleId="Heading2Char">
    <w:name w:val="Heading 2 Char"/>
    <w:basedOn w:val="DefaultParagraphFont"/>
    <w:link w:val="Heading2"/>
    <w:rsid w:val="008306A4"/>
    <w:rPr>
      <w:rFonts w:ascii="Arial" w:eastAsia="Times New Roman" w:hAnsi="Arial" w:cs="Arial"/>
      <w:b/>
      <w:bCs/>
      <w:i/>
      <w:iCs/>
      <w:color w:val="00000A"/>
      <w:sz w:val="28"/>
      <w:szCs w:val="28"/>
      <w:lang w:val="en-US" w:eastAsia="zh-CN"/>
    </w:rPr>
  </w:style>
  <w:style w:type="character" w:customStyle="1" w:styleId="Heading3Char">
    <w:name w:val="Heading 3 Char"/>
    <w:basedOn w:val="DefaultParagraphFont"/>
    <w:link w:val="Heading3"/>
    <w:rsid w:val="008306A4"/>
    <w:rPr>
      <w:rFonts w:ascii="Cambria" w:eastAsia="Times New Roman" w:hAnsi="Cambria" w:cs="Times New Roman"/>
      <w:b/>
      <w:bCs/>
      <w:color w:val="00000A"/>
      <w:sz w:val="26"/>
      <w:szCs w:val="26"/>
      <w:lang w:val="en-US" w:eastAsia="zh-CN"/>
    </w:rPr>
  </w:style>
  <w:style w:type="character" w:customStyle="1" w:styleId="WW8Num1z0">
    <w:name w:val="WW8Num1z0"/>
    <w:rsid w:val="008306A4"/>
  </w:style>
  <w:style w:type="character" w:customStyle="1" w:styleId="WW8Num1z1">
    <w:name w:val="WW8Num1z1"/>
    <w:rsid w:val="008306A4"/>
  </w:style>
  <w:style w:type="character" w:customStyle="1" w:styleId="WW8Num1z2">
    <w:name w:val="WW8Num1z2"/>
    <w:rsid w:val="008306A4"/>
  </w:style>
  <w:style w:type="character" w:customStyle="1" w:styleId="WW8Num1z3">
    <w:name w:val="WW8Num1z3"/>
    <w:rsid w:val="008306A4"/>
  </w:style>
  <w:style w:type="character" w:customStyle="1" w:styleId="WW8Num1z4">
    <w:name w:val="WW8Num1z4"/>
    <w:rsid w:val="008306A4"/>
  </w:style>
  <w:style w:type="character" w:customStyle="1" w:styleId="WW8Num1z5">
    <w:name w:val="WW8Num1z5"/>
    <w:rsid w:val="008306A4"/>
  </w:style>
  <w:style w:type="character" w:customStyle="1" w:styleId="WW8Num1z6">
    <w:name w:val="WW8Num1z6"/>
    <w:rsid w:val="008306A4"/>
  </w:style>
  <w:style w:type="character" w:customStyle="1" w:styleId="WW8Num1z7">
    <w:name w:val="WW8Num1z7"/>
    <w:rsid w:val="008306A4"/>
  </w:style>
  <w:style w:type="character" w:customStyle="1" w:styleId="WW8Num1z8">
    <w:name w:val="WW8Num1z8"/>
    <w:rsid w:val="008306A4"/>
  </w:style>
  <w:style w:type="character" w:customStyle="1" w:styleId="WW8Num2z0">
    <w:name w:val="WW8Num2z0"/>
    <w:rsid w:val="008306A4"/>
  </w:style>
  <w:style w:type="character" w:customStyle="1" w:styleId="WW8Num2z1">
    <w:name w:val="WW8Num2z1"/>
    <w:rsid w:val="008306A4"/>
  </w:style>
  <w:style w:type="character" w:customStyle="1" w:styleId="WW8Num2z2">
    <w:name w:val="WW8Num2z2"/>
    <w:rsid w:val="008306A4"/>
  </w:style>
  <w:style w:type="character" w:customStyle="1" w:styleId="WW8Num2z3">
    <w:name w:val="WW8Num2z3"/>
    <w:rsid w:val="008306A4"/>
  </w:style>
  <w:style w:type="character" w:customStyle="1" w:styleId="WW8Num2z4">
    <w:name w:val="WW8Num2z4"/>
    <w:rsid w:val="008306A4"/>
  </w:style>
  <w:style w:type="character" w:customStyle="1" w:styleId="WW8Num2z5">
    <w:name w:val="WW8Num2z5"/>
    <w:rsid w:val="008306A4"/>
  </w:style>
  <w:style w:type="character" w:customStyle="1" w:styleId="WW8Num2z6">
    <w:name w:val="WW8Num2z6"/>
    <w:rsid w:val="008306A4"/>
  </w:style>
  <w:style w:type="character" w:customStyle="1" w:styleId="WW8Num2z7">
    <w:name w:val="WW8Num2z7"/>
    <w:rsid w:val="008306A4"/>
  </w:style>
  <w:style w:type="character" w:customStyle="1" w:styleId="WW8Num2z8">
    <w:name w:val="WW8Num2z8"/>
    <w:rsid w:val="008306A4"/>
  </w:style>
  <w:style w:type="character" w:customStyle="1" w:styleId="WW8Num3z0">
    <w:name w:val="WW8Num3z0"/>
    <w:rsid w:val="008306A4"/>
    <w:rPr>
      <w:rFonts w:ascii="Marlett" w:hAnsi="Marlett" w:cs="Marlett"/>
    </w:rPr>
  </w:style>
  <w:style w:type="character" w:customStyle="1" w:styleId="WW8Num4z0">
    <w:name w:val="WW8Num4z0"/>
    <w:rsid w:val="008306A4"/>
    <w:rPr>
      <w:rFonts w:ascii="Wingdings" w:hAnsi="Wingdings" w:cs="Wingdings"/>
    </w:rPr>
  </w:style>
  <w:style w:type="character" w:customStyle="1" w:styleId="WW8Num5z0">
    <w:name w:val="WW8Num5z0"/>
    <w:rsid w:val="008306A4"/>
  </w:style>
  <w:style w:type="character" w:customStyle="1" w:styleId="WW8Num5z1">
    <w:name w:val="WW8Num5z1"/>
    <w:rsid w:val="008306A4"/>
  </w:style>
  <w:style w:type="character" w:customStyle="1" w:styleId="WW8Num5z2">
    <w:name w:val="WW8Num5z2"/>
    <w:rsid w:val="008306A4"/>
  </w:style>
  <w:style w:type="character" w:customStyle="1" w:styleId="WW8Num5z3">
    <w:name w:val="WW8Num5z3"/>
    <w:rsid w:val="008306A4"/>
  </w:style>
  <w:style w:type="character" w:customStyle="1" w:styleId="WW8Num5z4">
    <w:name w:val="WW8Num5z4"/>
    <w:rsid w:val="008306A4"/>
  </w:style>
  <w:style w:type="character" w:customStyle="1" w:styleId="WW8Num5z5">
    <w:name w:val="WW8Num5z5"/>
    <w:rsid w:val="008306A4"/>
  </w:style>
  <w:style w:type="character" w:customStyle="1" w:styleId="WW8Num5z6">
    <w:name w:val="WW8Num5z6"/>
    <w:rsid w:val="008306A4"/>
  </w:style>
  <w:style w:type="character" w:customStyle="1" w:styleId="WW8Num5z7">
    <w:name w:val="WW8Num5z7"/>
    <w:rsid w:val="008306A4"/>
  </w:style>
  <w:style w:type="character" w:customStyle="1" w:styleId="WW8Num5z8">
    <w:name w:val="WW8Num5z8"/>
    <w:rsid w:val="008306A4"/>
  </w:style>
  <w:style w:type="character" w:customStyle="1" w:styleId="WW8Num6z0">
    <w:name w:val="WW8Num6z0"/>
    <w:rsid w:val="008306A4"/>
  </w:style>
  <w:style w:type="character" w:customStyle="1" w:styleId="WW8Num6z1">
    <w:name w:val="WW8Num6z1"/>
    <w:rsid w:val="008306A4"/>
  </w:style>
  <w:style w:type="character" w:customStyle="1" w:styleId="WW8Num6z2">
    <w:name w:val="WW8Num6z2"/>
    <w:rsid w:val="008306A4"/>
  </w:style>
  <w:style w:type="character" w:customStyle="1" w:styleId="WW8Num6z3">
    <w:name w:val="WW8Num6z3"/>
    <w:rsid w:val="008306A4"/>
  </w:style>
  <w:style w:type="character" w:customStyle="1" w:styleId="WW8Num6z4">
    <w:name w:val="WW8Num6z4"/>
    <w:rsid w:val="008306A4"/>
  </w:style>
  <w:style w:type="character" w:customStyle="1" w:styleId="WW8Num6z5">
    <w:name w:val="WW8Num6z5"/>
    <w:rsid w:val="008306A4"/>
  </w:style>
  <w:style w:type="character" w:customStyle="1" w:styleId="WW8Num6z6">
    <w:name w:val="WW8Num6z6"/>
    <w:rsid w:val="008306A4"/>
  </w:style>
  <w:style w:type="character" w:customStyle="1" w:styleId="WW8Num6z7">
    <w:name w:val="WW8Num6z7"/>
    <w:rsid w:val="008306A4"/>
  </w:style>
  <w:style w:type="character" w:customStyle="1" w:styleId="WW8Num6z8">
    <w:name w:val="WW8Num6z8"/>
    <w:rsid w:val="008306A4"/>
  </w:style>
  <w:style w:type="character" w:customStyle="1" w:styleId="WW8Num7z0">
    <w:name w:val="WW8Num7z0"/>
    <w:rsid w:val="008306A4"/>
    <w:rPr>
      <w:rFonts w:ascii="Courier New" w:hAnsi="Courier New" w:cs="Courier New"/>
    </w:rPr>
  </w:style>
  <w:style w:type="character" w:customStyle="1" w:styleId="WW8Num7z2">
    <w:name w:val="WW8Num7z2"/>
    <w:rsid w:val="008306A4"/>
    <w:rPr>
      <w:rFonts w:ascii="Wingdings" w:hAnsi="Wingdings" w:cs="Wingdings"/>
    </w:rPr>
  </w:style>
  <w:style w:type="character" w:customStyle="1" w:styleId="WW8Num7z3">
    <w:name w:val="WW8Num7z3"/>
    <w:rsid w:val="008306A4"/>
    <w:rPr>
      <w:rFonts w:ascii="Symbol" w:hAnsi="Symbol" w:cs="Symbol"/>
    </w:rPr>
  </w:style>
  <w:style w:type="character" w:customStyle="1" w:styleId="WW8Num8z0">
    <w:name w:val="WW8Num8z0"/>
    <w:rsid w:val="008306A4"/>
    <w:rPr>
      <w:rFonts w:ascii="Wingdings" w:hAnsi="Wingdings" w:cs="Wingdings"/>
    </w:rPr>
  </w:style>
  <w:style w:type="character" w:customStyle="1" w:styleId="WW8Num9z0">
    <w:name w:val="WW8Num9z0"/>
    <w:rsid w:val="008306A4"/>
  </w:style>
  <w:style w:type="character" w:customStyle="1" w:styleId="WW8Num9z1">
    <w:name w:val="WW8Num9z1"/>
    <w:rsid w:val="008306A4"/>
  </w:style>
  <w:style w:type="character" w:customStyle="1" w:styleId="WW8Num9z2">
    <w:name w:val="WW8Num9z2"/>
    <w:rsid w:val="008306A4"/>
  </w:style>
  <w:style w:type="character" w:customStyle="1" w:styleId="WW8Num9z3">
    <w:name w:val="WW8Num9z3"/>
    <w:rsid w:val="008306A4"/>
  </w:style>
  <w:style w:type="character" w:customStyle="1" w:styleId="WW8Num9z4">
    <w:name w:val="WW8Num9z4"/>
    <w:rsid w:val="008306A4"/>
  </w:style>
  <w:style w:type="character" w:customStyle="1" w:styleId="WW8Num9z5">
    <w:name w:val="WW8Num9z5"/>
    <w:rsid w:val="008306A4"/>
  </w:style>
  <w:style w:type="character" w:customStyle="1" w:styleId="WW8Num9z6">
    <w:name w:val="WW8Num9z6"/>
    <w:rsid w:val="008306A4"/>
  </w:style>
  <w:style w:type="character" w:customStyle="1" w:styleId="WW8Num9z7">
    <w:name w:val="WW8Num9z7"/>
    <w:rsid w:val="008306A4"/>
  </w:style>
  <w:style w:type="character" w:customStyle="1" w:styleId="WW8Num9z8">
    <w:name w:val="WW8Num9z8"/>
    <w:rsid w:val="008306A4"/>
  </w:style>
  <w:style w:type="character" w:customStyle="1" w:styleId="WW8Num10z0">
    <w:name w:val="WW8Num10z0"/>
    <w:rsid w:val="008306A4"/>
    <w:rPr>
      <w:rFonts w:ascii="Wingdings" w:hAnsi="Wingdings" w:cs="Wingdings"/>
    </w:rPr>
  </w:style>
  <w:style w:type="character" w:customStyle="1" w:styleId="WW8Num11z0">
    <w:name w:val="WW8Num11z0"/>
    <w:rsid w:val="008306A4"/>
    <w:rPr>
      <w:rFonts w:ascii="Symbol" w:hAnsi="Symbol" w:cs="Symbol"/>
    </w:rPr>
  </w:style>
  <w:style w:type="character" w:customStyle="1" w:styleId="WW8Num11z1">
    <w:name w:val="WW8Num11z1"/>
    <w:rsid w:val="008306A4"/>
    <w:rPr>
      <w:rFonts w:ascii="Courier New" w:hAnsi="Courier New" w:cs="Courier New"/>
    </w:rPr>
  </w:style>
  <w:style w:type="character" w:customStyle="1" w:styleId="WW8Num11z2">
    <w:name w:val="WW8Num11z2"/>
    <w:rsid w:val="008306A4"/>
    <w:rPr>
      <w:rFonts w:ascii="Wingdings" w:hAnsi="Wingdings" w:cs="Wingdings"/>
    </w:rPr>
  </w:style>
  <w:style w:type="character" w:customStyle="1" w:styleId="WW8Num12z0">
    <w:name w:val="WW8Num12z0"/>
    <w:rsid w:val="008306A4"/>
  </w:style>
  <w:style w:type="character" w:customStyle="1" w:styleId="WW8Num12z1">
    <w:name w:val="WW8Num12z1"/>
    <w:rsid w:val="008306A4"/>
  </w:style>
  <w:style w:type="character" w:customStyle="1" w:styleId="WW8Num12z2">
    <w:name w:val="WW8Num12z2"/>
    <w:rsid w:val="008306A4"/>
  </w:style>
  <w:style w:type="character" w:customStyle="1" w:styleId="WW8Num12z3">
    <w:name w:val="WW8Num12z3"/>
    <w:rsid w:val="008306A4"/>
  </w:style>
  <w:style w:type="character" w:customStyle="1" w:styleId="WW8Num12z4">
    <w:name w:val="WW8Num12z4"/>
    <w:rsid w:val="008306A4"/>
  </w:style>
  <w:style w:type="character" w:customStyle="1" w:styleId="WW8Num12z5">
    <w:name w:val="WW8Num12z5"/>
    <w:rsid w:val="008306A4"/>
  </w:style>
  <w:style w:type="character" w:customStyle="1" w:styleId="WW8Num12z6">
    <w:name w:val="WW8Num12z6"/>
    <w:rsid w:val="008306A4"/>
  </w:style>
  <w:style w:type="character" w:customStyle="1" w:styleId="WW8Num12z7">
    <w:name w:val="WW8Num12z7"/>
    <w:rsid w:val="008306A4"/>
  </w:style>
  <w:style w:type="character" w:customStyle="1" w:styleId="WW8Num12z8">
    <w:name w:val="WW8Num12z8"/>
    <w:rsid w:val="008306A4"/>
  </w:style>
  <w:style w:type="character" w:customStyle="1" w:styleId="WW8Num13z0">
    <w:name w:val="WW8Num13z0"/>
    <w:rsid w:val="008306A4"/>
    <w:rPr>
      <w:rFonts w:ascii="Wingdings" w:hAnsi="Wingdings" w:cs="Wingdings"/>
    </w:rPr>
  </w:style>
  <w:style w:type="character" w:customStyle="1" w:styleId="WW8Num14z0">
    <w:name w:val="WW8Num14z0"/>
    <w:rsid w:val="008306A4"/>
  </w:style>
  <w:style w:type="character" w:customStyle="1" w:styleId="WW8Num14z1">
    <w:name w:val="WW8Num14z1"/>
    <w:rsid w:val="008306A4"/>
  </w:style>
  <w:style w:type="character" w:customStyle="1" w:styleId="WW8Num14z2">
    <w:name w:val="WW8Num14z2"/>
    <w:rsid w:val="008306A4"/>
  </w:style>
  <w:style w:type="character" w:customStyle="1" w:styleId="WW8Num14z3">
    <w:name w:val="WW8Num14z3"/>
    <w:rsid w:val="008306A4"/>
  </w:style>
  <w:style w:type="character" w:customStyle="1" w:styleId="WW8Num14z4">
    <w:name w:val="WW8Num14z4"/>
    <w:rsid w:val="008306A4"/>
  </w:style>
  <w:style w:type="character" w:customStyle="1" w:styleId="WW8Num14z5">
    <w:name w:val="WW8Num14z5"/>
    <w:rsid w:val="008306A4"/>
  </w:style>
  <w:style w:type="character" w:customStyle="1" w:styleId="WW8Num14z6">
    <w:name w:val="WW8Num14z6"/>
    <w:rsid w:val="008306A4"/>
  </w:style>
  <w:style w:type="character" w:customStyle="1" w:styleId="WW8Num14z7">
    <w:name w:val="WW8Num14z7"/>
    <w:rsid w:val="008306A4"/>
  </w:style>
  <w:style w:type="character" w:customStyle="1" w:styleId="WW8Num14z8">
    <w:name w:val="WW8Num14z8"/>
    <w:rsid w:val="008306A4"/>
  </w:style>
  <w:style w:type="character" w:customStyle="1" w:styleId="WW8Num15z0">
    <w:name w:val="WW8Num15z0"/>
    <w:rsid w:val="008306A4"/>
  </w:style>
  <w:style w:type="character" w:customStyle="1" w:styleId="WW8Num15z1">
    <w:name w:val="WW8Num15z1"/>
    <w:rsid w:val="008306A4"/>
  </w:style>
  <w:style w:type="character" w:customStyle="1" w:styleId="WW8Num15z2">
    <w:name w:val="WW8Num15z2"/>
    <w:rsid w:val="008306A4"/>
  </w:style>
  <w:style w:type="character" w:customStyle="1" w:styleId="WW8Num15z3">
    <w:name w:val="WW8Num15z3"/>
    <w:rsid w:val="008306A4"/>
  </w:style>
  <w:style w:type="character" w:customStyle="1" w:styleId="WW8Num15z4">
    <w:name w:val="WW8Num15z4"/>
    <w:rsid w:val="008306A4"/>
  </w:style>
  <w:style w:type="character" w:customStyle="1" w:styleId="WW8Num15z5">
    <w:name w:val="WW8Num15z5"/>
    <w:rsid w:val="008306A4"/>
  </w:style>
  <w:style w:type="character" w:customStyle="1" w:styleId="WW8Num15z6">
    <w:name w:val="WW8Num15z6"/>
    <w:rsid w:val="008306A4"/>
  </w:style>
  <w:style w:type="character" w:customStyle="1" w:styleId="WW8Num15z7">
    <w:name w:val="WW8Num15z7"/>
    <w:rsid w:val="008306A4"/>
  </w:style>
  <w:style w:type="character" w:customStyle="1" w:styleId="WW8Num15z8">
    <w:name w:val="WW8Num15z8"/>
    <w:rsid w:val="008306A4"/>
  </w:style>
  <w:style w:type="character" w:customStyle="1" w:styleId="WW8Num16z0">
    <w:name w:val="WW8Num16z0"/>
    <w:rsid w:val="008306A4"/>
  </w:style>
  <w:style w:type="character" w:customStyle="1" w:styleId="WW8Num16z1">
    <w:name w:val="WW8Num16z1"/>
    <w:rsid w:val="008306A4"/>
  </w:style>
  <w:style w:type="character" w:customStyle="1" w:styleId="WW8Num16z2">
    <w:name w:val="WW8Num16z2"/>
    <w:rsid w:val="008306A4"/>
  </w:style>
  <w:style w:type="character" w:customStyle="1" w:styleId="WW8Num16z3">
    <w:name w:val="WW8Num16z3"/>
    <w:rsid w:val="008306A4"/>
  </w:style>
  <w:style w:type="character" w:customStyle="1" w:styleId="WW8Num16z4">
    <w:name w:val="WW8Num16z4"/>
    <w:rsid w:val="008306A4"/>
  </w:style>
  <w:style w:type="character" w:customStyle="1" w:styleId="WW8Num16z5">
    <w:name w:val="WW8Num16z5"/>
    <w:rsid w:val="008306A4"/>
  </w:style>
  <w:style w:type="character" w:customStyle="1" w:styleId="WW8Num16z6">
    <w:name w:val="WW8Num16z6"/>
    <w:rsid w:val="008306A4"/>
  </w:style>
  <w:style w:type="character" w:customStyle="1" w:styleId="WW8Num16z7">
    <w:name w:val="WW8Num16z7"/>
    <w:rsid w:val="008306A4"/>
  </w:style>
  <w:style w:type="character" w:customStyle="1" w:styleId="WW8Num16z8">
    <w:name w:val="WW8Num16z8"/>
    <w:rsid w:val="008306A4"/>
  </w:style>
  <w:style w:type="character" w:customStyle="1" w:styleId="WW8Num17z0">
    <w:name w:val="WW8Num17z0"/>
    <w:rsid w:val="008306A4"/>
    <w:rPr>
      <w:rFonts w:ascii="Wingdings" w:hAnsi="Wingdings" w:cs="Wingdings"/>
    </w:rPr>
  </w:style>
  <w:style w:type="character" w:customStyle="1" w:styleId="WW8Num18z0">
    <w:name w:val="WW8Num18z0"/>
    <w:rsid w:val="008306A4"/>
  </w:style>
  <w:style w:type="character" w:customStyle="1" w:styleId="WW8Num18z1">
    <w:name w:val="WW8Num18z1"/>
    <w:rsid w:val="008306A4"/>
  </w:style>
  <w:style w:type="character" w:customStyle="1" w:styleId="WW8Num18z2">
    <w:name w:val="WW8Num18z2"/>
    <w:rsid w:val="008306A4"/>
  </w:style>
  <w:style w:type="character" w:customStyle="1" w:styleId="WW8Num18z3">
    <w:name w:val="WW8Num18z3"/>
    <w:rsid w:val="008306A4"/>
  </w:style>
  <w:style w:type="character" w:customStyle="1" w:styleId="WW8Num18z4">
    <w:name w:val="WW8Num18z4"/>
    <w:rsid w:val="008306A4"/>
  </w:style>
  <w:style w:type="character" w:customStyle="1" w:styleId="WW8Num18z5">
    <w:name w:val="WW8Num18z5"/>
    <w:rsid w:val="008306A4"/>
  </w:style>
  <w:style w:type="character" w:customStyle="1" w:styleId="WW8Num18z6">
    <w:name w:val="WW8Num18z6"/>
    <w:rsid w:val="008306A4"/>
  </w:style>
  <w:style w:type="character" w:customStyle="1" w:styleId="WW8Num18z7">
    <w:name w:val="WW8Num18z7"/>
    <w:rsid w:val="008306A4"/>
  </w:style>
  <w:style w:type="character" w:customStyle="1" w:styleId="WW8Num18z8">
    <w:name w:val="WW8Num18z8"/>
    <w:rsid w:val="008306A4"/>
  </w:style>
  <w:style w:type="character" w:customStyle="1" w:styleId="WW8Num19z0">
    <w:name w:val="WW8Num19z0"/>
    <w:rsid w:val="008306A4"/>
    <w:rPr>
      <w:rFonts w:ascii="Marlett" w:hAnsi="Marlett" w:cs="Marlett"/>
    </w:rPr>
  </w:style>
  <w:style w:type="character" w:customStyle="1" w:styleId="WW8Num19z1">
    <w:name w:val="WW8Num19z1"/>
    <w:rsid w:val="008306A4"/>
    <w:rPr>
      <w:rFonts w:ascii="Courier New" w:hAnsi="Courier New" w:cs="Courier New"/>
    </w:rPr>
  </w:style>
  <w:style w:type="character" w:customStyle="1" w:styleId="WW8Num19z2">
    <w:name w:val="WW8Num19z2"/>
    <w:rsid w:val="008306A4"/>
    <w:rPr>
      <w:rFonts w:ascii="Symbol" w:hAnsi="Symbol" w:cs="Symbol"/>
      <w:color w:val="000000"/>
    </w:rPr>
  </w:style>
  <w:style w:type="character" w:customStyle="1" w:styleId="WW8Num19z3">
    <w:name w:val="WW8Num19z3"/>
    <w:rsid w:val="008306A4"/>
    <w:rPr>
      <w:rFonts w:ascii="Symbol" w:hAnsi="Symbol" w:cs="Symbol"/>
    </w:rPr>
  </w:style>
  <w:style w:type="character" w:customStyle="1" w:styleId="WW8Num19z5">
    <w:name w:val="WW8Num19z5"/>
    <w:rsid w:val="008306A4"/>
    <w:rPr>
      <w:rFonts w:ascii="Wingdings" w:hAnsi="Wingdings" w:cs="Wingdings"/>
    </w:rPr>
  </w:style>
  <w:style w:type="character" w:customStyle="1" w:styleId="WW8Num20z0">
    <w:name w:val="WW8Num20z0"/>
    <w:rsid w:val="008306A4"/>
    <w:rPr>
      <w:rFonts w:ascii="Wingdings" w:hAnsi="Wingdings" w:cs="Wingdings"/>
    </w:rPr>
  </w:style>
  <w:style w:type="character" w:customStyle="1" w:styleId="WW8Num21z0">
    <w:name w:val="WW8Num21z0"/>
    <w:rsid w:val="008306A4"/>
  </w:style>
  <w:style w:type="character" w:customStyle="1" w:styleId="WW8Num21z1">
    <w:name w:val="WW8Num21z1"/>
    <w:rsid w:val="008306A4"/>
  </w:style>
  <w:style w:type="character" w:customStyle="1" w:styleId="WW8Num21z2">
    <w:name w:val="WW8Num21z2"/>
    <w:rsid w:val="008306A4"/>
  </w:style>
  <w:style w:type="character" w:customStyle="1" w:styleId="WW8Num21z3">
    <w:name w:val="WW8Num21z3"/>
    <w:rsid w:val="008306A4"/>
  </w:style>
  <w:style w:type="character" w:customStyle="1" w:styleId="WW8Num21z4">
    <w:name w:val="WW8Num21z4"/>
    <w:rsid w:val="008306A4"/>
  </w:style>
  <w:style w:type="character" w:customStyle="1" w:styleId="WW8Num21z5">
    <w:name w:val="WW8Num21z5"/>
    <w:rsid w:val="008306A4"/>
  </w:style>
  <w:style w:type="character" w:customStyle="1" w:styleId="WW8Num21z6">
    <w:name w:val="WW8Num21z6"/>
    <w:rsid w:val="008306A4"/>
  </w:style>
  <w:style w:type="character" w:customStyle="1" w:styleId="WW8Num21z7">
    <w:name w:val="WW8Num21z7"/>
    <w:rsid w:val="008306A4"/>
  </w:style>
  <w:style w:type="character" w:customStyle="1" w:styleId="WW8Num21z8">
    <w:name w:val="WW8Num21z8"/>
    <w:rsid w:val="008306A4"/>
  </w:style>
  <w:style w:type="character" w:customStyle="1" w:styleId="WW8Num22z0">
    <w:name w:val="WW8Num22z0"/>
    <w:rsid w:val="008306A4"/>
  </w:style>
  <w:style w:type="character" w:customStyle="1" w:styleId="WW8Num22z1">
    <w:name w:val="WW8Num22z1"/>
    <w:rsid w:val="008306A4"/>
  </w:style>
  <w:style w:type="character" w:customStyle="1" w:styleId="WW8Num22z2">
    <w:name w:val="WW8Num22z2"/>
    <w:rsid w:val="008306A4"/>
  </w:style>
  <w:style w:type="character" w:customStyle="1" w:styleId="WW8Num22z3">
    <w:name w:val="WW8Num22z3"/>
    <w:rsid w:val="008306A4"/>
  </w:style>
  <w:style w:type="character" w:customStyle="1" w:styleId="WW8Num22z4">
    <w:name w:val="WW8Num22z4"/>
    <w:rsid w:val="008306A4"/>
  </w:style>
  <w:style w:type="character" w:customStyle="1" w:styleId="WW8Num22z5">
    <w:name w:val="WW8Num22z5"/>
    <w:rsid w:val="008306A4"/>
  </w:style>
  <w:style w:type="character" w:customStyle="1" w:styleId="WW8Num22z6">
    <w:name w:val="WW8Num22z6"/>
    <w:rsid w:val="008306A4"/>
  </w:style>
  <w:style w:type="character" w:customStyle="1" w:styleId="WW8Num22z7">
    <w:name w:val="WW8Num22z7"/>
    <w:rsid w:val="008306A4"/>
  </w:style>
  <w:style w:type="character" w:customStyle="1" w:styleId="WW8Num22z8">
    <w:name w:val="WW8Num22z8"/>
    <w:rsid w:val="008306A4"/>
  </w:style>
  <w:style w:type="character" w:customStyle="1" w:styleId="WW8Num23z0">
    <w:name w:val="WW8Num23z0"/>
    <w:rsid w:val="008306A4"/>
    <w:rPr>
      <w:rFonts w:ascii="Symbol" w:hAnsi="Symbol" w:cs="Symbol"/>
    </w:rPr>
  </w:style>
  <w:style w:type="character" w:customStyle="1" w:styleId="WW8Num23z1">
    <w:name w:val="WW8Num23z1"/>
    <w:rsid w:val="008306A4"/>
    <w:rPr>
      <w:rFonts w:ascii="Courier New" w:hAnsi="Courier New" w:cs="Courier New"/>
    </w:rPr>
  </w:style>
  <w:style w:type="character" w:customStyle="1" w:styleId="WW8Num23z2">
    <w:name w:val="WW8Num23z2"/>
    <w:rsid w:val="008306A4"/>
    <w:rPr>
      <w:rFonts w:ascii="Wingdings" w:hAnsi="Wingdings" w:cs="Wingdings"/>
    </w:rPr>
  </w:style>
  <w:style w:type="character" w:customStyle="1" w:styleId="WW8Num24z0">
    <w:name w:val="WW8Num24z0"/>
    <w:rsid w:val="008306A4"/>
    <w:rPr>
      <w:rFonts w:ascii="Symbol" w:hAnsi="Symbol" w:cs="Symbol"/>
    </w:rPr>
  </w:style>
  <w:style w:type="character" w:customStyle="1" w:styleId="WW8Num24z1">
    <w:name w:val="WW8Num24z1"/>
    <w:rsid w:val="008306A4"/>
    <w:rPr>
      <w:rFonts w:ascii="Courier New" w:hAnsi="Courier New" w:cs="Courier New"/>
    </w:rPr>
  </w:style>
  <w:style w:type="character" w:customStyle="1" w:styleId="WW8Num24z2">
    <w:name w:val="WW8Num24z2"/>
    <w:rsid w:val="008306A4"/>
    <w:rPr>
      <w:rFonts w:ascii="Wingdings" w:hAnsi="Wingdings" w:cs="Wingdings"/>
    </w:rPr>
  </w:style>
  <w:style w:type="character" w:customStyle="1" w:styleId="WW8Num25z0">
    <w:name w:val="WW8Num25z0"/>
    <w:rsid w:val="008306A4"/>
    <w:rPr>
      <w:rFonts w:ascii="Wingdings" w:hAnsi="Wingdings" w:cs="Wingdings"/>
    </w:rPr>
  </w:style>
  <w:style w:type="character" w:customStyle="1" w:styleId="WW8Num26z0">
    <w:name w:val="WW8Num26z0"/>
    <w:rsid w:val="008306A4"/>
    <w:rPr>
      <w:rFonts w:ascii="Wingdings" w:hAnsi="Wingdings" w:cs="Wingdings"/>
    </w:rPr>
  </w:style>
  <w:style w:type="character" w:customStyle="1" w:styleId="WW8Num27z0">
    <w:name w:val="WW8Num27z0"/>
    <w:rsid w:val="008306A4"/>
  </w:style>
  <w:style w:type="character" w:customStyle="1" w:styleId="WW8Num27z1">
    <w:name w:val="WW8Num27z1"/>
    <w:rsid w:val="008306A4"/>
  </w:style>
  <w:style w:type="character" w:customStyle="1" w:styleId="WW8Num27z2">
    <w:name w:val="WW8Num27z2"/>
    <w:rsid w:val="008306A4"/>
  </w:style>
  <w:style w:type="character" w:customStyle="1" w:styleId="WW8Num27z3">
    <w:name w:val="WW8Num27z3"/>
    <w:rsid w:val="008306A4"/>
  </w:style>
  <w:style w:type="character" w:customStyle="1" w:styleId="WW8Num27z4">
    <w:name w:val="WW8Num27z4"/>
    <w:rsid w:val="008306A4"/>
  </w:style>
  <w:style w:type="character" w:customStyle="1" w:styleId="WW8Num27z5">
    <w:name w:val="WW8Num27z5"/>
    <w:rsid w:val="008306A4"/>
  </w:style>
  <w:style w:type="character" w:customStyle="1" w:styleId="WW8Num27z6">
    <w:name w:val="WW8Num27z6"/>
    <w:rsid w:val="008306A4"/>
  </w:style>
  <w:style w:type="character" w:customStyle="1" w:styleId="WW8Num27z7">
    <w:name w:val="WW8Num27z7"/>
    <w:rsid w:val="008306A4"/>
  </w:style>
  <w:style w:type="character" w:customStyle="1" w:styleId="WW8Num27z8">
    <w:name w:val="WW8Num27z8"/>
    <w:rsid w:val="008306A4"/>
  </w:style>
  <w:style w:type="character" w:customStyle="1" w:styleId="WW8Num28z0">
    <w:name w:val="WW8Num28z0"/>
    <w:rsid w:val="008306A4"/>
  </w:style>
  <w:style w:type="character" w:customStyle="1" w:styleId="WW8Num28z1">
    <w:name w:val="WW8Num28z1"/>
    <w:rsid w:val="008306A4"/>
  </w:style>
  <w:style w:type="character" w:customStyle="1" w:styleId="WW8Num28z2">
    <w:name w:val="WW8Num28z2"/>
    <w:rsid w:val="008306A4"/>
  </w:style>
  <w:style w:type="character" w:customStyle="1" w:styleId="WW8Num28z3">
    <w:name w:val="WW8Num28z3"/>
    <w:rsid w:val="008306A4"/>
  </w:style>
  <w:style w:type="character" w:customStyle="1" w:styleId="WW8Num28z4">
    <w:name w:val="WW8Num28z4"/>
    <w:rsid w:val="008306A4"/>
  </w:style>
  <w:style w:type="character" w:customStyle="1" w:styleId="WW8Num28z5">
    <w:name w:val="WW8Num28z5"/>
    <w:rsid w:val="008306A4"/>
  </w:style>
  <w:style w:type="character" w:customStyle="1" w:styleId="WW8Num28z6">
    <w:name w:val="WW8Num28z6"/>
    <w:rsid w:val="008306A4"/>
  </w:style>
  <w:style w:type="character" w:customStyle="1" w:styleId="WW8Num28z7">
    <w:name w:val="WW8Num28z7"/>
    <w:rsid w:val="008306A4"/>
  </w:style>
  <w:style w:type="character" w:customStyle="1" w:styleId="WW8Num28z8">
    <w:name w:val="WW8Num28z8"/>
    <w:rsid w:val="008306A4"/>
  </w:style>
  <w:style w:type="character" w:customStyle="1" w:styleId="WW8Num29z0">
    <w:name w:val="WW8Num29z0"/>
    <w:rsid w:val="008306A4"/>
    <w:rPr>
      <w:rFonts w:ascii="Wingdings" w:hAnsi="Wingdings" w:cs="Wingdings"/>
    </w:rPr>
  </w:style>
  <w:style w:type="character" w:customStyle="1" w:styleId="WW8Num30z0">
    <w:name w:val="WW8Num30z0"/>
    <w:rsid w:val="008306A4"/>
    <w:rPr>
      <w:rFonts w:ascii="Courier New" w:hAnsi="Courier New" w:cs="Courier New"/>
    </w:rPr>
  </w:style>
  <w:style w:type="character" w:customStyle="1" w:styleId="WW8Num30z2">
    <w:name w:val="WW8Num30z2"/>
    <w:rsid w:val="008306A4"/>
    <w:rPr>
      <w:rFonts w:ascii="Wingdings" w:hAnsi="Wingdings" w:cs="Wingdings"/>
    </w:rPr>
  </w:style>
  <w:style w:type="character" w:customStyle="1" w:styleId="WW8Num30z3">
    <w:name w:val="WW8Num30z3"/>
    <w:rsid w:val="008306A4"/>
    <w:rPr>
      <w:rFonts w:ascii="Symbol" w:hAnsi="Symbol" w:cs="Symbol"/>
    </w:rPr>
  </w:style>
  <w:style w:type="character" w:customStyle="1" w:styleId="WW8Num31z0">
    <w:name w:val="WW8Num31z0"/>
    <w:rsid w:val="008306A4"/>
  </w:style>
  <w:style w:type="character" w:customStyle="1" w:styleId="WW8Num31z1">
    <w:name w:val="WW8Num31z1"/>
    <w:rsid w:val="008306A4"/>
  </w:style>
  <w:style w:type="character" w:customStyle="1" w:styleId="WW8Num31z2">
    <w:name w:val="WW8Num31z2"/>
    <w:rsid w:val="008306A4"/>
  </w:style>
  <w:style w:type="character" w:customStyle="1" w:styleId="WW8Num31z3">
    <w:name w:val="WW8Num31z3"/>
    <w:rsid w:val="008306A4"/>
  </w:style>
  <w:style w:type="character" w:customStyle="1" w:styleId="WW8Num31z4">
    <w:name w:val="WW8Num31z4"/>
    <w:rsid w:val="008306A4"/>
  </w:style>
  <w:style w:type="character" w:customStyle="1" w:styleId="WW8Num31z5">
    <w:name w:val="WW8Num31z5"/>
    <w:rsid w:val="008306A4"/>
  </w:style>
  <w:style w:type="character" w:customStyle="1" w:styleId="WW8Num31z6">
    <w:name w:val="WW8Num31z6"/>
    <w:rsid w:val="008306A4"/>
  </w:style>
  <w:style w:type="character" w:customStyle="1" w:styleId="WW8Num31z7">
    <w:name w:val="WW8Num31z7"/>
    <w:rsid w:val="008306A4"/>
  </w:style>
  <w:style w:type="character" w:customStyle="1" w:styleId="WW8Num31z8">
    <w:name w:val="WW8Num31z8"/>
    <w:rsid w:val="008306A4"/>
  </w:style>
  <w:style w:type="character" w:customStyle="1" w:styleId="WW8Num32z0">
    <w:name w:val="WW8Num32z0"/>
    <w:rsid w:val="008306A4"/>
  </w:style>
  <w:style w:type="character" w:customStyle="1" w:styleId="WW8Num32z1">
    <w:name w:val="WW8Num32z1"/>
    <w:rsid w:val="008306A4"/>
  </w:style>
  <w:style w:type="character" w:customStyle="1" w:styleId="WW8Num32z2">
    <w:name w:val="WW8Num32z2"/>
    <w:rsid w:val="008306A4"/>
  </w:style>
  <w:style w:type="character" w:customStyle="1" w:styleId="WW8Num32z3">
    <w:name w:val="WW8Num32z3"/>
    <w:rsid w:val="008306A4"/>
  </w:style>
  <w:style w:type="character" w:customStyle="1" w:styleId="WW8Num32z4">
    <w:name w:val="WW8Num32z4"/>
    <w:rsid w:val="008306A4"/>
  </w:style>
  <w:style w:type="character" w:customStyle="1" w:styleId="WW8Num32z5">
    <w:name w:val="WW8Num32z5"/>
    <w:rsid w:val="008306A4"/>
  </w:style>
  <w:style w:type="character" w:customStyle="1" w:styleId="WW8Num32z6">
    <w:name w:val="WW8Num32z6"/>
    <w:rsid w:val="008306A4"/>
  </w:style>
  <w:style w:type="character" w:customStyle="1" w:styleId="WW8Num32z7">
    <w:name w:val="WW8Num32z7"/>
    <w:rsid w:val="008306A4"/>
  </w:style>
  <w:style w:type="character" w:customStyle="1" w:styleId="WW8Num32z8">
    <w:name w:val="WW8Num32z8"/>
    <w:rsid w:val="008306A4"/>
  </w:style>
  <w:style w:type="character" w:customStyle="1" w:styleId="WW8Num33z0">
    <w:name w:val="WW8Num33z0"/>
    <w:rsid w:val="008306A4"/>
    <w:rPr>
      <w:rFonts w:ascii="Wingdings" w:hAnsi="Wingdings" w:cs="Wingdings"/>
    </w:rPr>
  </w:style>
  <w:style w:type="character" w:customStyle="1" w:styleId="WW8Num34z0">
    <w:name w:val="WW8Num34z0"/>
    <w:rsid w:val="008306A4"/>
  </w:style>
  <w:style w:type="character" w:customStyle="1" w:styleId="WW8Num34z1">
    <w:name w:val="WW8Num34z1"/>
    <w:rsid w:val="008306A4"/>
  </w:style>
  <w:style w:type="character" w:customStyle="1" w:styleId="WW8Num34z2">
    <w:name w:val="WW8Num34z2"/>
    <w:rsid w:val="008306A4"/>
  </w:style>
  <w:style w:type="character" w:customStyle="1" w:styleId="WW8Num34z3">
    <w:name w:val="WW8Num34z3"/>
    <w:rsid w:val="008306A4"/>
  </w:style>
  <w:style w:type="character" w:customStyle="1" w:styleId="WW8Num34z4">
    <w:name w:val="WW8Num34z4"/>
    <w:rsid w:val="008306A4"/>
  </w:style>
  <w:style w:type="character" w:customStyle="1" w:styleId="WW8Num34z5">
    <w:name w:val="WW8Num34z5"/>
    <w:rsid w:val="008306A4"/>
  </w:style>
  <w:style w:type="character" w:customStyle="1" w:styleId="WW8Num34z6">
    <w:name w:val="WW8Num34z6"/>
    <w:rsid w:val="008306A4"/>
  </w:style>
  <w:style w:type="character" w:customStyle="1" w:styleId="WW8Num34z7">
    <w:name w:val="WW8Num34z7"/>
    <w:rsid w:val="008306A4"/>
  </w:style>
  <w:style w:type="character" w:customStyle="1" w:styleId="WW8Num34z8">
    <w:name w:val="WW8Num34z8"/>
    <w:rsid w:val="008306A4"/>
  </w:style>
  <w:style w:type="character" w:customStyle="1" w:styleId="WW8Num35z0">
    <w:name w:val="WW8Num35z0"/>
    <w:rsid w:val="008306A4"/>
    <w:rPr>
      <w:rFonts w:ascii="Wingdings" w:hAnsi="Wingdings" w:cs="Wingdings"/>
    </w:rPr>
  </w:style>
  <w:style w:type="character" w:customStyle="1" w:styleId="WW8Num36z0">
    <w:name w:val="WW8Num36z0"/>
    <w:rsid w:val="008306A4"/>
  </w:style>
  <w:style w:type="character" w:customStyle="1" w:styleId="WW8Num36z1">
    <w:name w:val="WW8Num36z1"/>
    <w:rsid w:val="008306A4"/>
  </w:style>
  <w:style w:type="character" w:customStyle="1" w:styleId="WW8Num36z2">
    <w:name w:val="WW8Num36z2"/>
    <w:rsid w:val="008306A4"/>
  </w:style>
  <w:style w:type="character" w:customStyle="1" w:styleId="WW8Num36z3">
    <w:name w:val="WW8Num36z3"/>
    <w:rsid w:val="008306A4"/>
  </w:style>
  <w:style w:type="character" w:customStyle="1" w:styleId="WW8Num36z4">
    <w:name w:val="WW8Num36z4"/>
    <w:rsid w:val="008306A4"/>
  </w:style>
  <w:style w:type="character" w:customStyle="1" w:styleId="WW8Num36z5">
    <w:name w:val="WW8Num36z5"/>
    <w:rsid w:val="008306A4"/>
  </w:style>
  <w:style w:type="character" w:customStyle="1" w:styleId="WW8Num36z6">
    <w:name w:val="WW8Num36z6"/>
    <w:rsid w:val="008306A4"/>
  </w:style>
  <w:style w:type="character" w:customStyle="1" w:styleId="WW8Num36z7">
    <w:name w:val="WW8Num36z7"/>
    <w:rsid w:val="008306A4"/>
  </w:style>
  <w:style w:type="character" w:customStyle="1" w:styleId="WW8Num36z8">
    <w:name w:val="WW8Num36z8"/>
    <w:rsid w:val="008306A4"/>
  </w:style>
  <w:style w:type="character" w:customStyle="1" w:styleId="WW8Num37z0">
    <w:name w:val="WW8Num37z0"/>
    <w:rsid w:val="008306A4"/>
  </w:style>
  <w:style w:type="character" w:customStyle="1" w:styleId="WW8Num37z1">
    <w:name w:val="WW8Num37z1"/>
    <w:rsid w:val="008306A4"/>
  </w:style>
  <w:style w:type="character" w:customStyle="1" w:styleId="WW8Num37z2">
    <w:name w:val="WW8Num37z2"/>
    <w:rsid w:val="008306A4"/>
  </w:style>
  <w:style w:type="character" w:customStyle="1" w:styleId="WW8Num37z3">
    <w:name w:val="WW8Num37z3"/>
    <w:rsid w:val="008306A4"/>
  </w:style>
  <w:style w:type="character" w:customStyle="1" w:styleId="WW8Num37z4">
    <w:name w:val="WW8Num37z4"/>
    <w:rsid w:val="008306A4"/>
  </w:style>
  <w:style w:type="character" w:customStyle="1" w:styleId="WW8Num37z5">
    <w:name w:val="WW8Num37z5"/>
    <w:rsid w:val="008306A4"/>
  </w:style>
  <w:style w:type="character" w:customStyle="1" w:styleId="WW8Num37z6">
    <w:name w:val="WW8Num37z6"/>
    <w:rsid w:val="008306A4"/>
  </w:style>
  <w:style w:type="character" w:customStyle="1" w:styleId="WW8Num37z7">
    <w:name w:val="WW8Num37z7"/>
    <w:rsid w:val="008306A4"/>
  </w:style>
  <w:style w:type="character" w:customStyle="1" w:styleId="WW8Num37z8">
    <w:name w:val="WW8Num37z8"/>
    <w:rsid w:val="008306A4"/>
  </w:style>
  <w:style w:type="character" w:customStyle="1" w:styleId="WW8Num38z0">
    <w:name w:val="WW8Num38z0"/>
    <w:rsid w:val="008306A4"/>
    <w:rPr>
      <w:rFonts w:ascii="Courier New" w:hAnsi="Courier New" w:cs="Courier New"/>
    </w:rPr>
  </w:style>
  <w:style w:type="character" w:customStyle="1" w:styleId="WW8Num38z2">
    <w:name w:val="WW8Num38z2"/>
    <w:rsid w:val="008306A4"/>
    <w:rPr>
      <w:rFonts w:ascii="Wingdings" w:hAnsi="Wingdings" w:cs="Wingdings"/>
    </w:rPr>
  </w:style>
  <w:style w:type="character" w:customStyle="1" w:styleId="WW8Num38z3">
    <w:name w:val="WW8Num38z3"/>
    <w:rsid w:val="008306A4"/>
    <w:rPr>
      <w:rFonts w:ascii="Symbol" w:hAnsi="Symbol" w:cs="Symbol"/>
    </w:rPr>
  </w:style>
  <w:style w:type="character" w:customStyle="1" w:styleId="WW8Num39z0">
    <w:name w:val="WW8Num39z0"/>
    <w:rsid w:val="008306A4"/>
    <w:rPr>
      <w:rFonts w:ascii="Wingdings" w:hAnsi="Wingdings" w:cs="Wingdings"/>
    </w:rPr>
  </w:style>
  <w:style w:type="character" w:customStyle="1" w:styleId="WW8Num40z0">
    <w:name w:val="WW8Num40z0"/>
    <w:rsid w:val="008306A4"/>
    <w:rPr>
      <w:rFonts w:ascii="Wingdings" w:hAnsi="Wingdings" w:cs="Wingdings"/>
    </w:rPr>
  </w:style>
  <w:style w:type="character" w:customStyle="1" w:styleId="WW8Num41z0">
    <w:name w:val="WW8Num41z0"/>
    <w:rsid w:val="008306A4"/>
    <w:rPr>
      <w:rFonts w:ascii="Wingdings" w:hAnsi="Wingdings" w:cs="Wingdings"/>
    </w:rPr>
  </w:style>
  <w:style w:type="character" w:customStyle="1" w:styleId="WW8Num42z0">
    <w:name w:val="WW8Num42z0"/>
    <w:rsid w:val="008306A4"/>
  </w:style>
  <w:style w:type="character" w:customStyle="1" w:styleId="WW8Num42z1">
    <w:name w:val="WW8Num42z1"/>
    <w:rsid w:val="008306A4"/>
    <w:rPr>
      <w:rFonts w:ascii="Courier New" w:hAnsi="Courier New" w:cs="Courier New"/>
    </w:rPr>
  </w:style>
  <w:style w:type="character" w:customStyle="1" w:styleId="WW8Num42z2">
    <w:name w:val="WW8Num42z2"/>
    <w:rsid w:val="008306A4"/>
    <w:rPr>
      <w:rFonts w:ascii="Wingdings" w:hAnsi="Wingdings" w:cs="Wingdings"/>
    </w:rPr>
  </w:style>
  <w:style w:type="character" w:customStyle="1" w:styleId="WW8Num42z3">
    <w:name w:val="WW8Num42z3"/>
    <w:rsid w:val="008306A4"/>
    <w:rPr>
      <w:rFonts w:ascii="Symbol" w:hAnsi="Symbol" w:cs="Symbol"/>
    </w:rPr>
  </w:style>
  <w:style w:type="character" w:customStyle="1" w:styleId="WW8Num43z0">
    <w:name w:val="WW8Num43z0"/>
    <w:rsid w:val="008306A4"/>
    <w:rPr>
      <w:rFonts w:ascii="Courier New" w:hAnsi="Courier New" w:cs="Courier New"/>
    </w:rPr>
  </w:style>
  <w:style w:type="character" w:customStyle="1" w:styleId="WW8Num43z2">
    <w:name w:val="WW8Num43z2"/>
    <w:rsid w:val="008306A4"/>
    <w:rPr>
      <w:rFonts w:ascii="Wingdings" w:hAnsi="Wingdings" w:cs="Wingdings"/>
    </w:rPr>
  </w:style>
  <w:style w:type="character" w:customStyle="1" w:styleId="WW8Num43z3">
    <w:name w:val="WW8Num43z3"/>
    <w:rsid w:val="008306A4"/>
    <w:rPr>
      <w:rFonts w:ascii="Symbol" w:hAnsi="Symbol" w:cs="Symbol"/>
    </w:rPr>
  </w:style>
  <w:style w:type="character" w:customStyle="1" w:styleId="InternetLink">
    <w:name w:val="Internet Link"/>
    <w:rsid w:val="008306A4"/>
    <w:rPr>
      <w:color w:val="0000FF"/>
      <w:u w:val="single"/>
    </w:rPr>
  </w:style>
  <w:style w:type="character" w:customStyle="1" w:styleId="apple-converted-space">
    <w:name w:val="apple-converted-space"/>
    <w:rsid w:val="008306A4"/>
  </w:style>
  <w:style w:type="character" w:customStyle="1" w:styleId="GuidanceTextChar">
    <w:name w:val="Guidance Text Char"/>
    <w:rsid w:val="008306A4"/>
    <w:rPr>
      <w:rFonts w:ascii="Arial" w:eastAsia="SimSun;宋体" w:hAnsi="Arial" w:cs="Arial"/>
      <w:i/>
      <w:iCs/>
      <w:color w:val="0000FF"/>
      <w:szCs w:val="24"/>
      <w:lang w:val="en-GB" w:eastAsia="zh-CN" w:bidi="en-US"/>
    </w:rPr>
  </w:style>
  <w:style w:type="character" w:customStyle="1" w:styleId="FooterChar">
    <w:name w:val="Footer Char"/>
    <w:uiPriority w:val="99"/>
    <w:rsid w:val="008306A4"/>
    <w:rPr>
      <w:sz w:val="24"/>
      <w:szCs w:val="24"/>
      <w:lang w:val="en-US"/>
    </w:rPr>
  </w:style>
  <w:style w:type="character" w:customStyle="1" w:styleId="IndexLink">
    <w:name w:val="Index Link"/>
    <w:rsid w:val="008306A4"/>
  </w:style>
  <w:style w:type="character" w:customStyle="1" w:styleId="ListLabel1">
    <w:name w:val="ListLabel 1"/>
    <w:rsid w:val="008306A4"/>
    <w:rPr>
      <w:rFonts w:cs="Marlett"/>
    </w:rPr>
  </w:style>
  <w:style w:type="paragraph" w:customStyle="1" w:styleId="Heading">
    <w:name w:val="Heading"/>
    <w:basedOn w:val="Normal"/>
    <w:next w:val="TextBody"/>
    <w:rsid w:val="008306A4"/>
    <w:pPr>
      <w:keepNext/>
      <w:spacing w:before="240" w:after="120"/>
    </w:pPr>
    <w:rPr>
      <w:rFonts w:ascii="Liberation Sans;Arial" w:eastAsia="Droid Sans" w:hAnsi="Liberation Sans;Arial" w:cs="FreeSans"/>
      <w:sz w:val="28"/>
      <w:szCs w:val="28"/>
    </w:rPr>
  </w:style>
  <w:style w:type="paragraph" w:customStyle="1" w:styleId="TextBody">
    <w:name w:val="Text Body"/>
    <w:basedOn w:val="Normal"/>
    <w:rsid w:val="008306A4"/>
    <w:pPr>
      <w:spacing w:after="140" w:line="288" w:lineRule="auto"/>
    </w:pPr>
  </w:style>
  <w:style w:type="paragraph" w:styleId="List">
    <w:name w:val="List"/>
    <w:basedOn w:val="TextBody"/>
    <w:rsid w:val="008306A4"/>
    <w:rPr>
      <w:rFonts w:cs="FreeSans"/>
    </w:rPr>
  </w:style>
  <w:style w:type="paragraph" w:styleId="Caption">
    <w:name w:val="caption"/>
    <w:basedOn w:val="Normal"/>
    <w:rsid w:val="008306A4"/>
    <w:pPr>
      <w:suppressLineNumbers/>
      <w:spacing w:before="120" w:after="120"/>
    </w:pPr>
    <w:rPr>
      <w:rFonts w:cs="FreeSans"/>
      <w:i/>
      <w:iCs/>
    </w:rPr>
  </w:style>
  <w:style w:type="paragraph" w:customStyle="1" w:styleId="Index">
    <w:name w:val="Index"/>
    <w:basedOn w:val="Normal"/>
    <w:rsid w:val="008306A4"/>
    <w:pPr>
      <w:suppressLineNumbers/>
    </w:pPr>
    <w:rPr>
      <w:rFonts w:cs="FreeSans"/>
    </w:rPr>
  </w:style>
  <w:style w:type="paragraph" w:styleId="Header">
    <w:name w:val="header"/>
    <w:basedOn w:val="Normal"/>
    <w:link w:val="HeaderChar"/>
    <w:rsid w:val="008306A4"/>
    <w:pPr>
      <w:tabs>
        <w:tab w:val="center" w:pos="4320"/>
        <w:tab w:val="right" w:pos="8640"/>
      </w:tabs>
    </w:pPr>
  </w:style>
  <w:style w:type="character" w:customStyle="1" w:styleId="HeaderChar">
    <w:name w:val="Header Char"/>
    <w:basedOn w:val="DefaultParagraphFont"/>
    <w:link w:val="Header"/>
    <w:rsid w:val="008306A4"/>
    <w:rPr>
      <w:rFonts w:ascii="Times New Roman" w:eastAsia="Times New Roman" w:hAnsi="Times New Roman" w:cs="Times New Roman"/>
      <w:color w:val="00000A"/>
      <w:sz w:val="24"/>
      <w:szCs w:val="24"/>
      <w:lang w:val="en-US" w:eastAsia="zh-CN"/>
    </w:rPr>
  </w:style>
  <w:style w:type="paragraph" w:styleId="Footer">
    <w:name w:val="footer"/>
    <w:basedOn w:val="Normal"/>
    <w:link w:val="FooterChar1"/>
    <w:uiPriority w:val="99"/>
    <w:rsid w:val="008306A4"/>
    <w:pPr>
      <w:tabs>
        <w:tab w:val="center" w:pos="4320"/>
        <w:tab w:val="right" w:pos="8640"/>
      </w:tabs>
    </w:pPr>
  </w:style>
  <w:style w:type="character" w:customStyle="1" w:styleId="FooterChar1">
    <w:name w:val="Footer Char1"/>
    <w:basedOn w:val="DefaultParagraphFont"/>
    <w:link w:val="Footer"/>
    <w:uiPriority w:val="99"/>
    <w:rsid w:val="008306A4"/>
    <w:rPr>
      <w:rFonts w:ascii="Times New Roman" w:eastAsia="Times New Roman" w:hAnsi="Times New Roman" w:cs="Times New Roman"/>
      <w:color w:val="00000A"/>
      <w:sz w:val="24"/>
      <w:szCs w:val="24"/>
      <w:lang w:val="en-US" w:eastAsia="zh-CN"/>
    </w:rPr>
  </w:style>
  <w:style w:type="paragraph" w:customStyle="1" w:styleId="Contents1">
    <w:name w:val="Contents 1"/>
    <w:basedOn w:val="Normal"/>
    <w:next w:val="Normal"/>
    <w:rsid w:val="008306A4"/>
    <w:pPr>
      <w:spacing w:before="120" w:after="120"/>
    </w:pPr>
    <w:rPr>
      <w:b/>
      <w:bCs/>
      <w:caps/>
      <w:sz w:val="20"/>
      <w:szCs w:val="20"/>
    </w:rPr>
  </w:style>
  <w:style w:type="paragraph" w:customStyle="1" w:styleId="Contents2">
    <w:name w:val="Contents 2"/>
    <w:basedOn w:val="Normal"/>
    <w:next w:val="Normal"/>
    <w:rsid w:val="008306A4"/>
    <w:pPr>
      <w:ind w:left="240"/>
    </w:pPr>
    <w:rPr>
      <w:smallCaps/>
      <w:sz w:val="20"/>
      <w:szCs w:val="20"/>
    </w:rPr>
  </w:style>
  <w:style w:type="paragraph" w:customStyle="1" w:styleId="Contents3">
    <w:name w:val="Contents 3"/>
    <w:basedOn w:val="Normal"/>
    <w:next w:val="Normal"/>
    <w:rsid w:val="008306A4"/>
    <w:pPr>
      <w:ind w:left="480"/>
    </w:pPr>
    <w:rPr>
      <w:i/>
      <w:iCs/>
      <w:sz w:val="20"/>
      <w:szCs w:val="20"/>
    </w:rPr>
  </w:style>
  <w:style w:type="paragraph" w:customStyle="1" w:styleId="Contents4">
    <w:name w:val="Contents 4"/>
    <w:basedOn w:val="Normal"/>
    <w:next w:val="Normal"/>
    <w:rsid w:val="008306A4"/>
    <w:pPr>
      <w:ind w:left="720"/>
    </w:pPr>
    <w:rPr>
      <w:sz w:val="18"/>
      <w:szCs w:val="18"/>
    </w:rPr>
  </w:style>
  <w:style w:type="paragraph" w:customStyle="1" w:styleId="Contents5">
    <w:name w:val="Contents 5"/>
    <w:basedOn w:val="Normal"/>
    <w:next w:val="Normal"/>
    <w:rsid w:val="008306A4"/>
    <w:pPr>
      <w:ind w:left="960"/>
    </w:pPr>
    <w:rPr>
      <w:sz w:val="18"/>
      <w:szCs w:val="18"/>
    </w:rPr>
  </w:style>
  <w:style w:type="paragraph" w:customStyle="1" w:styleId="Contents6">
    <w:name w:val="Contents 6"/>
    <w:basedOn w:val="Normal"/>
    <w:next w:val="Normal"/>
    <w:rsid w:val="008306A4"/>
    <w:pPr>
      <w:ind w:left="1200"/>
    </w:pPr>
    <w:rPr>
      <w:sz w:val="18"/>
      <w:szCs w:val="18"/>
    </w:rPr>
  </w:style>
  <w:style w:type="paragraph" w:customStyle="1" w:styleId="Contents7">
    <w:name w:val="Contents 7"/>
    <w:basedOn w:val="Normal"/>
    <w:next w:val="Normal"/>
    <w:rsid w:val="008306A4"/>
    <w:pPr>
      <w:ind w:left="1440"/>
    </w:pPr>
    <w:rPr>
      <w:sz w:val="18"/>
      <w:szCs w:val="18"/>
    </w:rPr>
  </w:style>
  <w:style w:type="paragraph" w:customStyle="1" w:styleId="Contents8">
    <w:name w:val="Contents 8"/>
    <w:basedOn w:val="Normal"/>
    <w:next w:val="Normal"/>
    <w:rsid w:val="008306A4"/>
    <w:pPr>
      <w:ind w:left="1680"/>
    </w:pPr>
    <w:rPr>
      <w:sz w:val="18"/>
      <w:szCs w:val="18"/>
    </w:rPr>
  </w:style>
  <w:style w:type="paragraph" w:customStyle="1" w:styleId="Contents9">
    <w:name w:val="Contents 9"/>
    <w:basedOn w:val="Normal"/>
    <w:next w:val="Normal"/>
    <w:rsid w:val="008306A4"/>
    <w:pPr>
      <w:ind w:left="1920"/>
    </w:pPr>
    <w:rPr>
      <w:sz w:val="18"/>
      <w:szCs w:val="18"/>
    </w:rPr>
  </w:style>
  <w:style w:type="paragraph" w:styleId="BalloonText">
    <w:name w:val="Balloon Text"/>
    <w:basedOn w:val="Normal"/>
    <w:link w:val="BalloonTextChar"/>
    <w:rsid w:val="008306A4"/>
    <w:rPr>
      <w:rFonts w:ascii="Tahoma" w:hAnsi="Tahoma" w:cs="Tahoma"/>
      <w:sz w:val="16"/>
      <w:szCs w:val="16"/>
    </w:rPr>
  </w:style>
  <w:style w:type="character" w:customStyle="1" w:styleId="BalloonTextChar">
    <w:name w:val="Balloon Text Char"/>
    <w:basedOn w:val="DefaultParagraphFont"/>
    <w:link w:val="BalloonText"/>
    <w:rsid w:val="008306A4"/>
    <w:rPr>
      <w:rFonts w:ascii="Tahoma" w:eastAsia="Times New Roman" w:hAnsi="Tahoma" w:cs="Tahoma"/>
      <w:color w:val="00000A"/>
      <w:sz w:val="16"/>
      <w:szCs w:val="16"/>
      <w:lang w:val="en-US" w:eastAsia="zh-CN"/>
    </w:rPr>
  </w:style>
  <w:style w:type="paragraph" w:styleId="ListParagraph">
    <w:name w:val="List Paragraph"/>
    <w:basedOn w:val="Normal"/>
    <w:qFormat/>
    <w:rsid w:val="008306A4"/>
    <w:pPr>
      <w:ind w:left="720"/>
    </w:pPr>
  </w:style>
  <w:style w:type="paragraph" w:styleId="TableofFigures">
    <w:name w:val="table of figures"/>
    <w:basedOn w:val="Normal"/>
    <w:next w:val="Normal"/>
    <w:rsid w:val="008306A4"/>
  </w:style>
  <w:style w:type="paragraph" w:customStyle="1" w:styleId="HelpText">
    <w:name w:val="Help Text"/>
    <w:basedOn w:val="Normal"/>
    <w:rsid w:val="008306A4"/>
    <w:pPr>
      <w:tabs>
        <w:tab w:val="left" w:pos="360"/>
      </w:tabs>
      <w:ind w:left="360" w:hanging="360"/>
      <w:jc w:val="both"/>
    </w:pPr>
    <w:rPr>
      <w:rFonts w:ascii="Arial" w:hAnsi="Arial" w:cs="Arial"/>
      <w:sz w:val="16"/>
      <w:szCs w:val="20"/>
      <w:lang w:val="fr-FR"/>
    </w:rPr>
  </w:style>
  <w:style w:type="paragraph" w:customStyle="1" w:styleId="GuidanceText">
    <w:name w:val="Guidance Text"/>
    <w:basedOn w:val="Normal"/>
    <w:rsid w:val="008306A4"/>
    <w:pPr>
      <w:keepNext/>
      <w:keepLines/>
      <w:spacing w:line="276" w:lineRule="auto"/>
    </w:pPr>
    <w:rPr>
      <w:rFonts w:ascii="Arial" w:eastAsia="SimSun;宋体" w:hAnsi="Arial" w:cs="Arial"/>
      <w:i/>
      <w:iCs/>
      <w:color w:val="0000FF"/>
      <w:sz w:val="20"/>
      <w:lang w:val="en-GB" w:bidi="en-US"/>
    </w:rPr>
  </w:style>
  <w:style w:type="paragraph" w:customStyle="1" w:styleId="p1ManualTitle">
    <w:name w:val="p1ManualTitle"/>
    <w:basedOn w:val="Normal"/>
    <w:rsid w:val="008306A4"/>
    <w:pPr>
      <w:keepNext/>
      <w:keepLines/>
      <w:spacing w:after="480" w:line="276" w:lineRule="auto"/>
      <w:jc w:val="right"/>
    </w:pPr>
    <w:rPr>
      <w:rFonts w:ascii="Arial" w:eastAsia="SimSun;宋体" w:hAnsi="Arial"/>
      <w:b/>
      <w:iCs/>
      <w:sz w:val="32"/>
      <w:lang w:val="en-GB" w:bidi="en-US"/>
    </w:rPr>
  </w:style>
  <w:style w:type="paragraph" w:customStyle="1" w:styleId="p1Title">
    <w:name w:val="p1Title"/>
    <w:basedOn w:val="Normal"/>
    <w:rsid w:val="008306A4"/>
    <w:pPr>
      <w:pBdr>
        <w:top w:val="nil"/>
        <w:left w:val="nil"/>
        <w:bottom w:val="single" w:sz="36" w:space="1" w:color="000001"/>
        <w:right w:val="nil"/>
      </w:pBdr>
      <w:spacing w:before="240" w:after="120" w:line="276" w:lineRule="auto"/>
      <w:jc w:val="right"/>
    </w:pPr>
    <w:rPr>
      <w:rFonts w:ascii="Arial" w:hAnsi="Arial"/>
      <w:b/>
      <w:sz w:val="56"/>
      <w:szCs w:val="22"/>
      <w:lang w:bidi="en-US"/>
    </w:rPr>
  </w:style>
  <w:style w:type="paragraph" w:customStyle="1" w:styleId="TableContents">
    <w:name w:val="Table Contents"/>
    <w:basedOn w:val="Normal"/>
    <w:rsid w:val="008306A4"/>
    <w:pPr>
      <w:suppressLineNumbers/>
    </w:pPr>
  </w:style>
  <w:style w:type="paragraph" w:customStyle="1" w:styleId="TableHeading">
    <w:name w:val="Table Heading"/>
    <w:basedOn w:val="TableContents"/>
    <w:rsid w:val="008306A4"/>
    <w:pPr>
      <w:jc w:val="center"/>
    </w:pPr>
    <w:rPr>
      <w:b/>
      <w:bCs/>
    </w:rPr>
  </w:style>
  <w:style w:type="paragraph" w:customStyle="1" w:styleId="Contents10">
    <w:name w:val="Contents 10"/>
    <w:basedOn w:val="Index"/>
    <w:rsid w:val="008306A4"/>
    <w:pPr>
      <w:tabs>
        <w:tab w:val="right" w:leader="dot" w:pos="7091"/>
      </w:tabs>
      <w:ind w:left="2547"/>
    </w:pPr>
  </w:style>
  <w:style w:type="numbering" w:customStyle="1" w:styleId="WW8Num1">
    <w:name w:val="WW8Num1"/>
    <w:rsid w:val="008306A4"/>
  </w:style>
  <w:style w:type="numbering" w:customStyle="1" w:styleId="WW8Num2">
    <w:name w:val="WW8Num2"/>
    <w:rsid w:val="008306A4"/>
  </w:style>
  <w:style w:type="numbering" w:customStyle="1" w:styleId="WW8Num3">
    <w:name w:val="WW8Num3"/>
    <w:rsid w:val="008306A4"/>
  </w:style>
  <w:style w:type="character" w:styleId="Hyperlink">
    <w:name w:val="Hyperlink"/>
    <w:basedOn w:val="DefaultParagraphFont"/>
    <w:uiPriority w:val="99"/>
    <w:unhideWhenUsed/>
    <w:rsid w:val="008306A4"/>
    <w:rPr>
      <w:color w:val="0000FF" w:themeColor="hyperlink"/>
      <w:u w:val="single"/>
    </w:rPr>
  </w:style>
  <w:style w:type="paragraph" w:customStyle="1" w:styleId="Default">
    <w:name w:val="Default"/>
    <w:rsid w:val="008306A4"/>
    <w:pPr>
      <w:autoSpaceDE w:val="0"/>
      <w:autoSpaceDN w:val="0"/>
      <w:adjustRightInd w:val="0"/>
      <w:spacing w:after="0" w:line="240" w:lineRule="auto"/>
    </w:pPr>
    <w:rPr>
      <w:rFonts w:ascii="Times New Roman" w:eastAsia="Droid Sans" w:hAnsi="Times New Roman" w:cs="Times New Roman"/>
      <w:color w:val="000000"/>
      <w:sz w:val="24"/>
      <w:szCs w:val="24"/>
      <w:lang w:eastAsia="zh-CN"/>
    </w:rPr>
  </w:style>
  <w:style w:type="character" w:styleId="CommentReference">
    <w:name w:val="annotation reference"/>
    <w:rsid w:val="008306A4"/>
    <w:rPr>
      <w:sz w:val="16"/>
      <w:szCs w:val="16"/>
    </w:rPr>
  </w:style>
  <w:style w:type="character" w:customStyle="1" w:styleId="sbrace">
    <w:name w:val="sbrace"/>
    <w:basedOn w:val="DefaultParagraphFont"/>
    <w:rsid w:val="008306A4"/>
  </w:style>
  <w:style w:type="character" w:customStyle="1" w:styleId="sobjectk">
    <w:name w:val="sobjectk"/>
    <w:basedOn w:val="DefaultParagraphFont"/>
    <w:rsid w:val="008306A4"/>
  </w:style>
  <w:style w:type="character" w:customStyle="1" w:styleId="scolon">
    <w:name w:val="scolon"/>
    <w:basedOn w:val="DefaultParagraphFont"/>
    <w:rsid w:val="008306A4"/>
  </w:style>
  <w:style w:type="character" w:customStyle="1" w:styleId="sobjectv">
    <w:name w:val="sobjectv"/>
    <w:basedOn w:val="DefaultParagraphFont"/>
    <w:rsid w:val="008306A4"/>
  </w:style>
  <w:style w:type="character" w:customStyle="1" w:styleId="scomma">
    <w:name w:val="scomma"/>
    <w:basedOn w:val="DefaultParagraphFont"/>
    <w:rsid w:val="008306A4"/>
  </w:style>
  <w:style w:type="character" w:customStyle="1" w:styleId="sbracket">
    <w:name w:val="sbracket"/>
    <w:basedOn w:val="DefaultParagraphFont"/>
    <w:rsid w:val="008306A4"/>
  </w:style>
  <w:style w:type="paragraph" w:styleId="NoSpacing">
    <w:name w:val="No Spacing"/>
    <w:link w:val="NoSpacingChar"/>
    <w:uiPriority w:val="1"/>
    <w:qFormat/>
    <w:rsid w:val="008306A4"/>
    <w:pPr>
      <w:suppressAutoHyphens/>
      <w:spacing w:after="0" w:line="240" w:lineRule="auto"/>
    </w:pPr>
    <w:rPr>
      <w:rFonts w:ascii="Times New Roman" w:eastAsia="Times New Roman" w:hAnsi="Times New Roman" w:cs="Times New Roman"/>
      <w:color w:val="00000A"/>
      <w:sz w:val="24"/>
      <w:szCs w:val="24"/>
      <w:lang w:val="en-US" w:eastAsia="zh-CN"/>
    </w:rPr>
  </w:style>
  <w:style w:type="character" w:customStyle="1" w:styleId="NoSpacingChar">
    <w:name w:val="No Spacing Char"/>
    <w:basedOn w:val="DefaultParagraphFont"/>
    <w:link w:val="NoSpacing"/>
    <w:uiPriority w:val="1"/>
    <w:rsid w:val="008306A4"/>
    <w:rPr>
      <w:rFonts w:ascii="Times New Roman" w:eastAsia="Times New Roman" w:hAnsi="Times New Roman" w:cs="Times New Roman"/>
      <w:color w:val="00000A"/>
      <w:sz w:val="24"/>
      <w:szCs w:val="24"/>
      <w:lang w:val="en-US" w:eastAsia="zh-CN"/>
    </w:rPr>
  </w:style>
  <w:style w:type="paragraph" w:styleId="TOC2">
    <w:name w:val="toc 2"/>
    <w:basedOn w:val="Normal"/>
    <w:next w:val="Normal"/>
    <w:autoRedefine/>
    <w:uiPriority w:val="39"/>
    <w:unhideWhenUsed/>
    <w:rsid w:val="008306A4"/>
    <w:pPr>
      <w:spacing w:after="100"/>
      <w:ind w:left="240"/>
    </w:pPr>
  </w:style>
  <w:style w:type="paragraph" w:styleId="TOC1">
    <w:name w:val="toc 1"/>
    <w:basedOn w:val="Normal"/>
    <w:next w:val="Normal"/>
    <w:autoRedefine/>
    <w:uiPriority w:val="39"/>
    <w:unhideWhenUsed/>
    <w:rsid w:val="008306A4"/>
    <w:pPr>
      <w:spacing w:after="100"/>
    </w:pPr>
  </w:style>
  <w:style w:type="table" w:styleId="TableGrid">
    <w:name w:val="Table Grid"/>
    <w:basedOn w:val="TableNormal"/>
    <w:uiPriority w:val="59"/>
    <w:rsid w:val="005078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4E2137"/>
    <w:rPr>
      <w:rFonts w:asciiTheme="majorHAnsi" w:eastAsiaTheme="majorEastAsia" w:hAnsiTheme="majorHAnsi" w:cstheme="majorBidi"/>
      <w:b/>
      <w:bCs/>
      <w:i/>
      <w:iCs/>
      <w:color w:val="000000" w:themeColor="text1"/>
      <w:sz w:val="24"/>
      <w:szCs w:val="24"/>
      <w:lang w:val="en-US" w:eastAsia="zh-CN"/>
    </w:rPr>
  </w:style>
  <w:style w:type="paragraph" w:styleId="TOC4">
    <w:name w:val="toc 4"/>
    <w:basedOn w:val="Normal"/>
    <w:next w:val="Normal"/>
    <w:autoRedefine/>
    <w:uiPriority w:val="39"/>
    <w:unhideWhenUsed/>
    <w:rsid w:val="004E2137"/>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7215">
      <w:bodyDiv w:val="1"/>
      <w:marLeft w:val="0"/>
      <w:marRight w:val="0"/>
      <w:marTop w:val="0"/>
      <w:marBottom w:val="0"/>
      <w:divBdr>
        <w:top w:val="none" w:sz="0" w:space="0" w:color="auto"/>
        <w:left w:val="none" w:sz="0" w:space="0" w:color="auto"/>
        <w:bottom w:val="none" w:sz="0" w:space="0" w:color="auto"/>
        <w:right w:val="none" w:sz="0" w:space="0" w:color="auto"/>
      </w:divBdr>
    </w:div>
    <w:div w:id="32197986">
      <w:bodyDiv w:val="1"/>
      <w:marLeft w:val="0"/>
      <w:marRight w:val="0"/>
      <w:marTop w:val="0"/>
      <w:marBottom w:val="0"/>
      <w:divBdr>
        <w:top w:val="none" w:sz="0" w:space="0" w:color="auto"/>
        <w:left w:val="none" w:sz="0" w:space="0" w:color="auto"/>
        <w:bottom w:val="none" w:sz="0" w:space="0" w:color="auto"/>
        <w:right w:val="none" w:sz="0" w:space="0" w:color="auto"/>
      </w:divBdr>
    </w:div>
    <w:div w:id="38363637">
      <w:bodyDiv w:val="1"/>
      <w:marLeft w:val="0"/>
      <w:marRight w:val="0"/>
      <w:marTop w:val="0"/>
      <w:marBottom w:val="0"/>
      <w:divBdr>
        <w:top w:val="none" w:sz="0" w:space="0" w:color="auto"/>
        <w:left w:val="none" w:sz="0" w:space="0" w:color="auto"/>
        <w:bottom w:val="none" w:sz="0" w:space="0" w:color="auto"/>
        <w:right w:val="none" w:sz="0" w:space="0" w:color="auto"/>
      </w:divBdr>
    </w:div>
    <w:div w:id="38480202">
      <w:bodyDiv w:val="1"/>
      <w:marLeft w:val="0"/>
      <w:marRight w:val="0"/>
      <w:marTop w:val="0"/>
      <w:marBottom w:val="0"/>
      <w:divBdr>
        <w:top w:val="none" w:sz="0" w:space="0" w:color="auto"/>
        <w:left w:val="none" w:sz="0" w:space="0" w:color="auto"/>
        <w:bottom w:val="none" w:sz="0" w:space="0" w:color="auto"/>
        <w:right w:val="none" w:sz="0" w:space="0" w:color="auto"/>
      </w:divBdr>
    </w:div>
    <w:div w:id="40905051">
      <w:bodyDiv w:val="1"/>
      <w:marLeft w:val="0"/>
      <w:marRight w:val="0"/>
      <w:marTop w:val="0"/>
      <w:marBottom w:val="0"/>
      <w:divBdr>
        <w:top w:val="none" w:sz="0" w:space="0" w:color="auto"/>
        <w:left w:val="none" w:sz="0" w:space="0" w:color="auto"/>
        <w:bottom w:val="none" w:sz="0" w:space="0" w:color="auto"/>
        <w:right w:val="none" w:sz="0" w:space="0" w:color="auto"/>
      </w:divBdr>
    </w:div>
    <w:div w:id="62877746">
      <w:bodyDiv w:val="1"/>
      <w:marLeft w:val="0"/>
      <w:marRight w:val="0"/>
      <w:marTop w:val="0"/>
      <w:marBottom w:val="0"/>
      <w:divBdr>
        <w:top w:val="none" w:sz="0" w:space="0" w:color="auto"/>
        <w:left w:val="none" w:sz="0" w:space="0" w:color="auto"/>
        <w:bottom w:val="none" w:sz="0" w:space="0" w:color="auto"/>
        <w:right w:val="none" w:sz="0" w:space="0" w:color="auto"/>
      </w:divBdr>
    </w:div>
    <w:div w:id="66540192">
      <w:bodyDiv w:val="1"/>
      <w:marLeft w:val="0"/>
      <w:marRight w:val="0"/>
      <w:marTop w:val="0"/>
      <w:marBottom w:val="0"/>
      <w:divBdr>
        <w:top w:val="none" w:sz="0" w:space="0" w:color="auto"/>
        <w:left w:val="none" w:sz="0" w:space="0" w:color="auto"/>
        <w:bottom w:val="none" w:sz="0" w:space="0" w:color="auto"/>
        <w:right w:val="none" w:sz="0" w:space="0" w:color="auto"/>
      </w:divBdr>
    </w:div>
    <w:div w:id="77408952">
      <w:bodyDiv w:val="1"/>
      <w:marLeft w:val="0"/>
      <w:marRight w:val="0"/>
      <w:marTop w:val="0"/>
      <w:marBottom w:val="0"/>
      <w:divBdr>
        <w:top w:val="none" w:sz="0" w:space="0" w:color="auto"/>
        <w:left w:val="none" w:sz="0" w:space="0" w:color="auto"/>
        <w:bottom w:val="none" w:sz="0" w:space="0" w:color="auto"/>
        <w:right w:val="none" w:sz="0" w:space="0" w:color="auto"/>
      </w:divBdr>
    </w:div>
    <w:div w:id="125702330">
      <w:bodyDiv w:val="1"/>
      <w:marLeft w:val="0"/>
      <w:marRight w:val="0"/>
      <w:marTop w:val="0"/>
      <w:marBottom w:val="0"/>
      <w:divBdr>
        <w:top w:val="none" w:sz="0" w:space="0" w:color="auto"/>
        <w:left w:val="none" w:sz="0" w:space="0" w:color="auto"/>
        <w:bottom w:val="none" w:sz="0" w:space="0" w:color="auto"/>
        <w:right w:val="none" w:sz="0" w:space="0" w:color="auto"/>
      </w:divBdr>
    </w:div>
    <w:div w:id="162940589">
      <w:bodyDiv w:val="1"/>
      <w:marLeft w:val="0"/>
      <w:marRight w:val="0"/>
      <w:marTop w:val="0"/>
      <w:marBottom w:val="0"/>
      <w:divBdr>
        <w:top w:val="none" w:sz="0" w:space="0" w:color="auto"/>
        <w:left w:val="none" w:sz="0" w:space="0" w:color="auto"/>
        <w:bottom w:val="none" w:sz="0" w:space="0" w:color="auto"/>
        <w:right w:val="none" w:sz="0" w:space="0" w:color="auto"/>
      </w:divBdr>
    </w:div>
    <w:div w:id="164519793">
      <w:bodyDiv w:val="1"/>
      <w:marLeft w:val="0"/>
      <w:marRight w:val="0"/>
      <w:marTop w:val="0"/>
      <w:marBottom w:val="0"/>
      <w:divBdr>
        <w:top w:val="none" w:sz="0" w:space="0" w:color="auto"/>
        <w:left w:val="none" w:sz="0" w:space="0" w:color="auto"/>
        <w:bottom w:val="none" w:sz="0" w:space="0" w:color="auto"/>
        <w:right w:val="none" w:sz="0" w:space="0" w:color="auto"/>
      </w:divBdr>
    </w:div>
    <w:div w:id="191386941">
      <w:bodyDiv w:val="1"/>
      <w:marLeft w:val="0"/>
      <w:marRight w:val="0"/>
      <w:marTop w:val="0"/>
      <w:marBottom w:val="0"/>
      <w:divBdr>
        <w:top w:val="none" w:sz="0" w:space="0" w:color="auto"/>
        <w:left w:val="none" w:sz="0" w:space="0" w:color="auto"/>
        <w:bottom w:val="none" w:sz="0" w:space="0" w:color="auto"/>
        <w:right w:val="none" w:sz="0" w:space="0" w:color="auto"/>
      </w:divBdr>
    </w:div>
    <w:div w:id="240414590">
      <w:bodyDiv w:val="1"/>
      <w:marLeft w:val="0"/>
      <w:marRight w:val="0"/>
      <w:marTop w:val="0"/>
      <w:marBottom w:val="0"/>
      <w:divBdr>
        <w:top w:val="none" w:sz="0" w:space="0" w:color="auto"/>
        <w:left w:val="none" w:sz="0" w:space="0" w:color="auto"/>
        <w:bottom w:val="none" w:sz="0" w:space="0" w:color="auto"/>
        <w:right w:val="none" w:sz="0" w:space="0" w:color="auto"/>
      </w:divBdr>
    </w:div>
    <w:div w:id="296760994">
      <w:bodyDiv w:val="1"/>
      <w:marLeft w:val="0"/>
      <w:marRight w:val="0"/>
      <w:marTop w:val="0"/>
      <w:marBottom w:val="0"/>
      <w:divBdr>
        <w:top w:val="none" w:sz="0" w:space="0" w:color="auto"/>
        <w:left w:val="none" w:sz="0" w:space="0" w:color="auto"/>
        <w:bottom w:val="none" w:sz="0" w:space="0" w:color="auto"/>
        <w:right w:val="none" w:sz="0" w:space="0" w:color="auto"/>
      </w:divBdr>
    </w:div>
    <w:div w:id="312761438">
      <w:bodyDiv w:val="1"/>
      <w:marLeft w:val="0"/>
      <w:marRight w:val="0"/>
      <w:marTop w:val="0"/>
      <w:marBottom w:val="0"/>
      <w:divBdr>
        <w:top w:val="none" w:sz="0" w:space="0" w:color="auto"/>
        <w:left w:val="none" w:sz="0" w:space="0" w:color="auto"/>
        <w:bottom w:val="none" w:sz="0" w:space="0" w:color="auto"/>
        <w:right w:val="none" w:sz="0" w:space="0" w:color="auto"/>
      </w:divBdr>
    </w:div>
    <w:div w:id="345206210">
      <w:bodyDiv w:val="1"/>
      <w:marLeft w:val="0"/>
      <w:marRight w:val="0"/>
      <w:marTop w:val="0"/>
      <w:marBottom w:val="0"/>
      <w:divBdr>
        <w:top w:val="none" w:sz="0" w:space="0" w:color="auto"/>
        <w:left w:val="none" w:sz="0" w:space="0" w:color="auto"/>
        <w:bottom w:val="none" w:sz="0" w:space="0" w:color="auto"/>
        <w:right w:val="none" w:sz="0" w:space="0" w:color="auto"/>
      </w:divBdr>
    </w:div>
    <w:div w:id="351608424">
      <w:bodyDiv w:val="1"/>
      <w:marLeft w:val="0"/>
      <w:marRight w:val="0"/>
      <w:marTop w:val="0"/>
      <w:marBottom w:val="0"/>
      <w:divBdr>
        <w:top w:val="none" w:sz="0" w:space="0" w:color="auto"/>
        <w:left w:val="none" w:sz="0" w:space="0" w:color="auto"/>
        <w:bottom w:val="none" w:sz="0" w:space="0" w:color="auto"/>
        <w:right w:val="none" w:sz="0" w:space="0" w:color="auto"/>
      </w:divBdr>
    </w:div>
    <w:div w:id="359012127">
      <w:bodyDiv w:val="1"/>
      <w:marLeft w:val="0"/>
      <w:marRight w:val="0"/>
      <w:marTop w:val="0"/>
      <w:marBottom w:val="0"/>
      <w:divBdr>
        <w:top w:val="none" w:sz="0" w:space="0" w:color="auto"/>
        <w:left w:val="none" w:sz="0" w:space="0" w:color="auto"/>
        <w:bottom w:val="none" w:sz="0" w:space="0" w:color="auto"/>
        <w:right w:val="none" w:sz="0" w:space="0" w:color="auto"/>
      </w:divBdr>
    </w:div>
    <w:div w:id="478883282">
      <w:bodyDiv w:val="1"/>
      <w:marLeft w:val="0"/>
      <w:marRight w:val="0"/>
      <w:marTop w:val="0"/>
      <w:marBottom w:val="0"/>
      <w:divBdr>
        <w:top w:val="none" w:sz="0" w:space="0" w:color="auto"/>
        <w:left w:val="none" w:sz="0" w:space="0" w:color="auto"/>
        <w:bottom w:val="none" w:sz="0" w:space="0" w:color="auto"/>
        <w:right w:val="none" w:sz="0" w:space="0" w:color="auto"/>
      </w:divBdr>
    </w:div>
    <w:div w:id="481430012">
      <w:bodyDiv w:val="1"/>
      <w:marLeft w:val="0"/>
      <w:marRight w:val="0"/>
      <w:marTop w:val="0"/>
      <w:marBottom w:val="0"/>
      <w:divBdr>
        <w:top w:val="none" w:sz="0" w:space="0" w:color="auto"/>
        <w:left w:val="none" w:sz="0" w:space="0" w:color="auto"/>
        <w:bottom w:val="none" w:sz="0" w:space="0" w:color="auto"/>
        <w:right w:val="none" w:sz="0" w:space="0" w:color="auto"/>
      </w:divBdr>
    </w:div>
    <w:div w:id="576480927">
      <w:bodyDiv w:val="1"/>
      <w:marLeft w:val="0"/>
      <w:marRight w:val="0"/>
      <w:marTop w:val="0"/>
      <w:marBottom w:val="0"/>
      <w:divBdr>
        <w:top w:val="none" w:sz="0" w:space="0" w:color="auto"/>
        <w:left w:val="none" w:sz="0" w:space="0" w:color="auto"/>
        <w:bottom w:val="none" w:sz="0" w:space="0" w:color="auto"/>
        <w:right w:val="none" w:sz="0" w:space="0" w:color="auto"/>
      </w:divBdr>
    </w:div>
    <w:div w:id="599722944">
      <w:bodyDiv w:val="1"/>
      <w:marLeft w:val="0"/>
      <w:marRight w:val="0"/>
      <w:marTop w:val="0"/>
      <w:marBottom w:val="0"/>
      <w:divBdr>
        <w:top w:val="none" w:sz="0" w:space="0" w:color="auto"/>
        <w:left w:val="none" w:sz="0" w:space="0" w:color="auto"/>
        <w:bottom w:val="none" w:sz="0" w:space="0" w:color="auto"/>
        <w:right w:val="none" w:sz="0" w:space="0" w:color="auto"/>
      </w:divBdr>
    </w:div>
    <w:div w:id="605041223">
      <w:bodyDiv w:val="1"/>
      <w:marLeft w:val="0"/>
      <w:marRight w:val="0"/>
      <w:marTop w:val="0"/>
      <w:marBottom w:val="0"/>
      <w:divBdr>
        <w:top w:val="none" w:sz="0" w:space="0" w:color="auto"/>
        <w:left w:val="none" w:sz="0" w:space="0" w:color="auto"/>
        <w:bottom w:val="none" w:sz="0" w:space="0" w:color="auto"/>
        <w:right w:val="none" w:sz="0" w:space="0" w:color="auto"/>
      </w:divBdr>
    </w:div>
    <w:div w:id="626668986">
      <w:bodyDiv w:val="1"/>
      <w:marLeft w:val="0"/>
      <w:marRight w:val="0"/>
      <w:marTop w:val="0"/>
      <w:marBottom w:val="0"/>
      <w:divBdr>
        <w:top w:val="none" w:sz="0" w:space="0" w:color="auto"/>
        <w:left w:val="none" w:sz="0" w:space="0" w:color="auto"/>
        <w:bottom w:val="none" w:sz="0" w:space="0" w:color="auto"/>
        <w:right w:val="none" w:sz="0" w:space="0" w:color="auto"/>
      </w:divBdr>
    </w:div>
    <w:div w:id="631055519">
      <w:bodyDiv w:val="1"/>
      <w:marLeft w:val="0"/>
      <w:marRight w:val="0"/>
      <w:marTop w:val="0"/>
      <w:marBottom w:val="0"/>
      <w:divBdr>
        <w:top w:val="none" w:sz="0" w:space="0" w:color="auto"/>
        <w:left w:val="none" w:sz="0" w:space="0" w:color="auto"/>
        <w:bottom w:val="none" w:sz="0" w:space="0" w:color="auto"/>
        <w:right w:val="none" w:sz="0" w:space="0" w:color="auto"/>
      </w:divBdr>
    </w:div>
    <w:div w:id="631640150">
      <w:bodyDiv w:val="1"/>
      <w:marLeft w:val="0"/>
      <w:marRight w:val="0"/>
      <w:marTop w:val="0"/>
      <w:marBottom w:val="0"/>
      <w:divBdr>
        <w:top w:val="none" w:sz="0" w:space="0" w:color="auto"/>
        <w:left w:val="none" w:sz="0" w:space="0" w:color="auto"/>
        <w:bottom w:val="none" w:sz="0" w:space="0" w:color="auto"/>
        <w:right w:val="none" w:sz="0" w:space="0" w:color="auto"/>
      </w:divBdr>
    </w:div>
    <w:div w:id="679888480">
      <w:bodyDiv w:val="1"/>
      <w:marLeft w:val="0"/>
      <w:marRight w:val="0"/>
      <w:marTop w:val="0"/>
      <w:marBottom w:val="0"/>
      <w:divBdr>
        <w:top w:val="none" w:sz="0" w:space="0" w:color="auto"/>
        <w:left w:val="none" w:sz="0" w:space="0" w:color="auto"/>
        <w:bottom w:val="none" w:sz="0" w:space="0" w:color="auto"/>
        <w:right w:val="none" w:sz="0" w:space="0" w:color="auto"/>
      </w:divBdr>
    </w:div>
    <w:div w:id="707531927">
      <w:bodyDiv w:val="1"/>
      <w:marLeft w:val="0"/>
      <w:marRight w:val="0"/>
      <w:marTop w:val="0"/>
      <w:marBottom w:val="0"/>
      <w:divBdr>
        <w:top w:val="none" w:sz="0" w:space="0" w:color="auto"/>
        <w:left w:val="none" w:sz="0" w:space="0" w:color="auto"/>
        <w:bottom w:val="none" w:sz="0" w:space="0" w:color="auto"/>
        <w:right w:val="none" w:sz="0" w:space="0" w:color="auto"/>
      </w:divBdr>
    </w:div>
    <w:div w:id="796877063">
      <w:bodyDiv w:val="1"/>
      <w:marLeft w:val="0"/>
      <w:marRight w:val="0"/>
      <w:marTop w:val="0"/>
      <w:marBottom w:val="0"/>
      <w:divBdr>
        <w:top w:val="none" w:sz="0" w:space="0" w:color="auto"/>
        <w:left w:val="none" w:sz="0" w:space="0" w:color="auto"/>
        <w:bottom w:val="none" w:sz="0" w:space="0" w:color="auto"/>
        <w:right w:val="none" w:sz="0" w:space="0" w:color="auto"/>
      </w:divBdr>
    </w:div>
    <w:div w:id="799686548">
      <w:bodyDiv w:val="1"/>
      <w:marLeft w:val="0"/>
      <w:marRight w:val="0"/>
      <w:marTop w:val="0"/>
      <w:marBottom w:val="0"/>
      <w:divBdr>
        <w:top w:val="none" w:sz="0" w:space="0" w:color="auto"/>
        <w:left w:val="none" w:sz="0" w:space="0" w:color="auto"/>
        <w:bottom w:val="none" w:sz="0" w:space="0" w:color="auto"/>
        <w:right w:val="none" w:sz="0" w:space="0" w:color="auto"/>
      </w:divBdr>
    </w:div>
    <w:div w:id="851188364">
      <w:bodyDiv w:val="1"/>
      <w:marLeft w:val="0"/>
      <w:marRight w:val="0"/>
      <w:marTop w:val="0"/>
      <w:marBottom w:val="0"/>
      <w:divBdr>
        <w:top w:val="none" w:sz="0" w:space="0" w:color="auto"/>
        <w:left w:val="none" w:sz="0" w:space="0" w:color="auto"/>
        <w:bottom w:val="none" w:sz="0" w:space="0" w:color="auto"/>
        <w:right w:val="none" w:sz="0" w:space="0" w:color="auto"/>
      </w:divBdr>
    </w:div>
    <w:div w:id="859733139">
      <w:bodyDiv w:val="1"/>
      <w:marLeft w:val="0"/>
      <w:marRight w:val="0"/>
      <w:marTop w:val="0"/>
      <w:marBottom w:val="0"/>
      <w:divBdr>
        <w:top w:val="none" w:sz="0" w:space="0" w:color="auto"/>
        <w:left w:val="none" w:sz="0" w:space="0" w:color="auto"/>
        <w:bottom w:val="none" w:sz="0" w:space="0" w:color="auto"/>
        <w:right w:val="none" w:sz="0" w:space="0" w:color="auto"/>
      </w:divBdr>
    </w:div>
    <w:div w:id="904796830">
      <w:bodyDiv w:val="1"/>
      <w:marLeft w:val="0"/>
      <w:marRight w:val="0"/>
      <w:marTop w:val="0"/>
      <w:marBottom w:val="0"/>
      <w:divBdr>
        <w:top w:val="none" w:sz="0" w:space="0" w:color="auto"/>
        <w:left w:val="none" w:sz="0" w:space="0" w:color="auto"/>
        <w:bottom w:val="none" w:sz="0" w:space="0" w:color="auto"/>
        <w:right w:val="none" w:sz="0" w:space="0" w:color="auto"/>
      </w:divBdr>
    </w:div>
    <w:div w:id="944310708">
      <w:bodyDiv w:val="1"/>
      <w:marLeft w:val="0"/>
      <w:marRight w:val="0"/>
      <w:marTop w:val="0"/>
      <w:marBottom w:val="0"/>
      <w:divBdr>
        <w:top w:val="none" w:sz="0" w:space="0" w:color="auto"/>
        <w:left w:val="none" w:sz="0" w:space="0" w:color="auto"/>
        <w:bottom w:val="none" w:sz="0" w:space="0" w:color="auto"/>
        <w:right w:val="none" w:sz="0" w:space="0" w:color="auto"/>
      </w:divBdr>
    </w:div>
    <w:div w:id="955143044">
      <w:bodyDiv w:val="1"/>
      <w:marLeft w:val="0"/>
      <w:marRight w:val="0"/>
      <w:marTop w:val="0"/>
      <w:marBottom w:val="0"/>
      <w:divBdr>
        <w:top w:val="none" w:sz="0" w:space="0" w:color="auto"/>
        <w:left w:val="none" w:sz="0" w:space="0" w:color="auto"/>
        <w:bottom w:val="none" w:sz="0" w:space="0" w:color="auto"/>
        <w:right w:val="none" w:sz="0" w:space="0" w:color="auto"/>
      </w:divBdr>
    </w:div>
    <w:div w:id="958028238">
      <w:bodyDiv w:val="1"/>
      <w:marLeft w:val="0"/>
      <w:marRight w:val="0"/>
      <w:marTop w:val="0"/>
      <w:marBottom w:val="0"/>
      <w:divBdr>
        <w:top w:val="none" w:sz="0" w:space="0" w:color="auto"/>
        <w:left w:val="none" w:sz="0" w:space="0" w:color="auto"/>
        <w:bottom w:val="none" w:sz="0" w:space="0" w:color="auto"/>
        <w:right w:val="none" w:sz="0" w:space="0" w:color="auto"/>
      </w:divBdr>
    </w:div>
    <w:div w:id="963079150">
      <w:bodyDiv w:val="1"/>
      <w:marLeft w:val="0"/>
      <w:marRight w:val="0"/>
      <w:marTop w:val="0"/>
      <w:marBottom w:val="0"/>
      <w:divBdr>
        <w:top w:val="none" w:sz="0" w:space="0" w:color="auto"/>
        <w:left w:val="none" w:sz="0" w:space="0" w:color="auto"/>
        <w:bottom w:val="none" w:sz="0" w:space="0" w:color="auto"/>
        <w:right w:val="none" w:sz="0" w:space="0" w:color="auto"/>
      </w:divBdr>
    </w:div>
    <w:div w:id="983394277">
      <w:bodyDiv w:val="1"/>
      <w:marLeft w:val="0"/>
      <w:marRight w:val="0"/>
      <w:marTop w:val="0"/>
      <w:marBottom w:val="0"/>
      <w:divBdr>
        <w:top w:val="none" w:sz="0" w:space="0" w:color="auto"/>
        <w:left w:val="none" w:sz="0" w:space="0" w:color="auto"/>
        <w:bottom w:val="none" w:sz="0" w:space="0" w:color="auto"/>
        <w:right w:val="none" w:sz="0" w:space="0" w:color="auto"/>
      </w:divBdr>
    </w:div>
    <w:div w:id="1003049042">
      <w:bodyDiv w:val="1"/>
      <w:marLeft w:val="0"/>
      <w:marRight w:val="0"/>
      <w:marTop w:val="0"/>
      <w:marBottom w:val="0"/>
      <w:divBdr>
        <w:top w:val="none" w:sz="0" w:space="0" w:color="auto"/>
        <w:left w:val="none" w:sz="0" w:space="0" w:color="auto"/>
        <w:bottom w:val="none" w:sz="0" w:space="0" w:color="auto"/>
        <w:right w:val="none" w:sz="0" w:space="0" w:color="auto"/>
      </w:divBdr>
    </w:div>
    <w:div w:id="1017542698">
      <w:bodyDiv w:val="1"/>
      <w:marLeft w:val="0"/>
      <w:marRight w:val="0"/>
      <w:marTop w:val="0"/>
      <w:marBottom w:val="0"/>
      <w:divBdr>
        <w:top w:val="none" w:sz="0" w:space="0" w:color="auto"/>
        <w:left w:val="none" w:sz="0" w:space="0" w:color="auto"/>
        <w:bottom w:val="none" w:sz="0" w:space="0" w:color="auto"/>
        <w:right w:val="none" w:sz="0" w:space="0" w:color="auto"/>
      </w:divBdr>
    </w:div>
    <w:div w:id="1044259526">
      <w:bodyDiv w:val="1"/>
      <w:marLeft w:val="0"/>
      <w:marRight w:val="0"/>
      <w:marTop w:val="0"/>
      <w:marBottom w:val="0"/>
      <w:divBdr>
        <w:top w:val="none" w:sz="0" w:space="0" w:color="auto"/>
        <w:left w:val="none" w:sz="0" w:space="0" w:color="auto"/>
        <w:bottom w:val="none" w:sz="0" w:space="0" w:color="auto"/>
        <w:right w:val="none" w:sz="0" w:space="0" w:color="auto"/>
      </w:divBdr>
    </w:div>
    <w:div w:id="1063913253">
      <w:bodyDiv w:val="1"/>
      <w:marLeft w:val="0"/>
      <w:marRight w:val="0"/>
      <w:marTop w:val="0"/>
      <w:marBottom w:val="0"/>
      <w:divBdr>
        <w:top w:val="none" w:sz="0" w:space="0" w:color="auto"/>
        <w:left w:val="none" w:sz="0" w:space="0" w:color="auto"/>
        <w:bottom w:val="none" w:sz="0" w:space="0" w:color="auto"/>
        <w:right w:val="none" w:sz="0" w:space="0" w:color="auto"/>
      </w:divBdr>
    </w:div>
    <w:div w:id="1183323737">
      <w:bodyDiv w:val="1"/>
      <w:marLeft w:val="0"/>
      <w:marRight w:val="0"/>
      <w:marTop w:val="0"/>
      <w:marBottom w:val="0"/>
      <w:divBdr>
        <w:top w:val="none" w:sz="0" w:space="0" w:color="auto"/>
        <w:left w:val="none" w:sz="0" w:space="0" w:color="auto"/>
        <w:bottom w:val="none" w:sz="0" w:space="0" w:color="auto"/>
        <w:right w:val="none" w:sz="0" w:space="0" w:color="auto"/>
      </w:divBdr>
    </w:div>
    <w:div w:id="1186283079">
      <w:bodyDiv w:val="1"/>
      <w:marLeft w:val="0"/>
      <w:marRight w:val="0"/>
      <w:marTop w:val="0"/>
      <w:marBottom w:val="0"/>
      <w:divBdr>
        <w:top w:val="none" w:sz="0" w:space="0" w:color="auto"/>
        <w:left w:val="none" w:sz="0" w:space="0" w:color="auto"/>
        <w:bottom w:val="none" w:sz="0" w:space="0" w:color="auto"/>
        <w:right w:val="none" w:sz="0" w:space="0" w:color="auto"/>
      </w:divBdr>
    </w:div>
    <w:div w:id="1257439256">
      <w:bodyDiv w:val="1"/>
      <w:marLeft w:val="0"/>
      <w:marRight w:val="0"/>
      <w:marTop w:val="0"/>
      <w:marBottom w:val="0"/>
      <w:divBdr>
        <w:top w:val="none" w:sz="0" w:space="0" w:color="auto"/>
        <w:left w:val="none" w:sz="0" w:space="0" w:color="auto"/>
        <w:bottom w:val="none" w:sz="0" w:space="0" w:color="auto"/>
        <w:right w:val="none" w:sz="0" w:space="0" w:color="auto"/>
      </w:divBdr>
    </w:div>
    <w:div w:id="1266036366">
      <w:bodyDiv w:val="1"/>
      <w:marLeft w:val="0"/>
      <w:marRight w:val="0"/>
      <w:marTop w:val="0"/>
      <w:marBottom w:val="0"/>
      <w:divBdr>
        <w:top w:val="none" w:sz="0" w:space="0" w:color="auto"/>
        <w:left w:val="none" w:sz="0" w:space="0" w:color="auto"/>
        <w:bottom w:val="none" w:sz="0" w:space="0" w:color="auto"/>
        <w:right w:val="none" w:sz="0" w:space="0" w:color="auto"/>
      </w:divBdr>
    </w:div>
    <w:div w:id="1307079916">
      <w:bodyDiv w:val="1"/>
      <w:marLeft w:val="0"/>
      <w:marRight w:val="0"/>
      <w:marTop w:val="0"/>
      <w:marBottom w:val="0"/>
      <w:divBdr>
        <w:top w:val="none" w:sz="0" w:space="0" w:color="auto"/>
        <w:left w:val="none" w:sz="0" w:space="0" w:color="auto"/>
        <w:bottom w:val="none" w:sz="0" w:space="0" w:color="auto"/>
        <w:right w:val="none" w:sz="0" w:space="0" w:color="auto"/>
      </w:divBdr>
    </w:div>
    <w:div w:id="1313564713">
      <w:bodyDiv w:val="1"/>
      <w:marLeft w:val="0"/>
      <w:marRight w:val="0"/>
      <w:marTop w:val="0"/>
      <w:marBottom w:val="0"/>
      <w:divBdr>
        <w:top w:val="none" w:sz="0" w:space="0" w:color="auto"/>
        <w:left w:val="none" w:sz="0" w:space="0" w:color="auto"/>
        <w:bottom w:val="none" w:sz="0" w:space="0" w:color="auto"/>
        <w:right w:val="none" w:sz="0" w:space="0" w:color="auto"/>
      </w:divBdr>
    </w:div>
    <w:div w:id="1339498862">
      <w:bodyDiv w:val="1"/>
      <w:marLeft w:val="0"/>
      <w:marRight w:val="0"/>
      <w:marTop w:val="0"/>
      <w:marBottom w:val="0"/>
      <w:divBdr>
        <w:top w:val="none" w:sz="0" w:space="0" w:color="auto"/>
        <w:left w:val="none" w:sz="0" w:space="0" w:color="auto"/>
        <w:bottom w:val="none" w:sz="0" w:space="0" w:color="auto"/>
        <w:right w:val="none" w:sz="0" w:space="0" w:color="auto"/>
      </w:divBdr>
    </w:div>
    <w:div w:id="1418864938">
      <w:bodyDiv w:val="1"/>
      <w:marLeft w:val="0"/>
      <w:marRight w:val="0"/>
      <w:marTop w:val="0"/>
      <w:marBottom w:val="0"/>
      <w:divBdr>
        <w:top w:val="none" w:sz="0" w:space="0" w:color="auto"/>
        <w:left w:val="none" w:sz="0" w:space="0" w:color="auto"/>
        <w:bottom w:val="none" w:sz="0" w:space="0" w:color="auto"/>
        <w:right w:val="none" w:sz="0" w:space="0" w:color="auto"/>
      </w:divBdr>
    </w:div>
    <w:div w:id="1432824635">
      <w:bodyDiv w:val="1"/>
      <w:marLeft w:val="0"/>
      <w:marRight w:val="0"/>
      <w:marTop w:val="0"/>
      <w:marBottom w:val="0"/>
      <w:divBdr>
        <w:top w:val="none" w:sz="0" w:space="0" w:color="auto"/>
        <w:left w:val="none" w:sz="0" w:space="0" w:color="auto"/>
        <w:bottom w:val="none" w:sz="0" w:space="0" w:color="auto"/>
        <w:right w:val="none" w:sz="0" w:space="0" w:color="auto"/>
      </w:divBdr>
    </w:div>
    <w:div w:id="1467625387">
      <w:bodyDiv w:val="1"/>
      <w:marLeft w:val="0"/>
      <w:marRight w:val="0"/>
      <w:marTop w:val="0"/>
      <w:marBottom w:val="0"/>
      <w:divBdr>
        <w:top w:val="none" w:sz="0" w:space="0" w:color="auto"/>
        <w:left w:val="none" w:sz="0" w:space="0" w:color="auto"/>
        <w:bottom w:val="none" w:sz="0" w:space="0" w:color="auto"/>
        <w:right w:val="none" w:sz="0" w:space="0" w:color="auto"/>
      </w:divBdr>
    </w:div>
    <w:div w:id="1487432114">
      <w:bodyDiv w:val="1"/>
      <w:marLeft w:val="0"/>
      <w:marRight w:val="0"/>
      <w:marTop w:val="0"/>
      <w:marBottom w:val="0"/>
      <w:divBdr>
        <w:top w:val="none" w:sz="0" w:space="0" w:color="auto"/>
        <w:left w:val="none" w:sz="0" w:space="0" w:color="auto"/>
        <w:bottom w:val="none" w:sz="0" w:space="0" w:color="auto"/>
        <w:right w:val="none" w:sz="0" w:space="0" w:color="auto"/>
      </w:divBdr>
    </w:div>
    <w:div w:id="1519539251">
      <w:bodyDiv w:val="1"/>
      <w:marLeft w:val="0"/>
      <w:marRight w:val="0"/>
      <w:marTop w:val="0"/>
      <w:marBottom w:val="0"/>
      <w:divBdr>
        <w:top w:val="none" w:sz="0" w:space="0" w:color="auto"/>
        <w:left w:val="none" w:sz="0" w:space="0" w:color="auto"/>
        <w:bottom w:val="none" w:sz="0" w:space="0" w:color="auto"/>
        <w:right w:val="none" w:sz="0" w:space="0" w:color="auto"/>
      </w:divBdr>
    </w:div>
    <w:div w:id="1533764621">
      <w:bodyDiv w:val="1"/>
      <w:marLeft w:val="0"/>
      <w:marRight w:val="0"/>
      <w:marTop w:val="0"/>
      <w:marBottom w:val="0"/>
      <w:divBdr>
        <w:top w:val="none" w:sz="0" w:space="0" w:color="auto"/>
        <w:left w:val="none" w:sz="0" w:space="0" w:color="auto"/>
        <w:bottom w:val="none" w:sz="0" w:space="0" w:color="auto"/>
        <w:right w:val="none" w:sz="0" w:space="0" w:color="auto"/>
      </w:divBdr>
    </w:div>
    <w:div w:id="1536313833">
      <w:bodyDiv w:val="1"/>
      <w:marLeft w:val="0"/>
      <w:marRight w:val="0"/>
      <w:marTop w:val="0"/>
      <w:marBottom w:val="0"/>
      <w:divBdr>
        <w:top w:val="none" w:sz="0" w:space="0" w:color="auto"/>
        <w:left w:val="none" w:sz="0" w:space="0" w:color="auto"/>
        <w:bottom w:val="none" w:sz="0" w:space="0" w:color="auto"/>
        <w:right w:val="none" w:sz="0" w:space="0" w:color="auto"/>
      </w:divBdr>
    </w:div>
    <w:div w:id="1550261208">
      <w:bodyDiv w:val="1"/>
      <w:marLeft w:val="0"/>
      <w:marRight w:val="0"/>
      <w:marTop w:val="0"/>
      <w:marBottom w:val="0"/>
      <w:divBdr>
        <w:top w:val="none" w:sz="0" w:space="0" w:color="auto"/>
        <w:left w:val="none" w:sz="0" w:space="0" w:color="auto"/>
        <w:bottom w:val="none" w:sz="0" w:space="0" w:color="auto"/>
        <w:right w:val="none" w:sz="0" w:space="0" w:color="auto"/>
      </w:divBdr>
    </w:div>
    <w:div w:id="1550798503">
      <w:bodyDiv w:val="1"/>
      <w:marLeft w:val="0"/>
      <w:marRight w:val="0"/>
      <w:marTop w:val="0"/>
      <w:marBottom w:val="0"/>
      <w:divBdr>
        <w:top w:val="none" w:sz="0" w:space="0" w:color="auto"/>
        <w:left w:val="none" w:sz="0" w:space="0" w:color="auto"/>
        <w:bottom w:val="none" w:sz="0" w:space="0" w:color="auto"/>
        <w:right w:val="none" w:sz="0" w:space="0" w:color="auto"/>
      </w:divBdr>
    </w:div>
    <w:div w:id="1551575158">
      <w:bodyDiv w:val="1"/>
      <w:marLeft w:val="0"/>
      <w:marRight w:val="0"/>
      <w:marTop w:val="0"/>
      <w:marBottom w:val="0"/>
      <w:divBdr>
        <w:top w:val="none" w:sz="0" w:space="0" w:color="auto"/>
        <w:left w:val="none" w:sz="0" w:space="0" w:color="auto"/>
        <w:bottom w:val="none" w:sz="0" w:space="0" w:color="auto"/>
        <w:right w:val="none" w:sz="0" w:space="0" w:color="auto"/>
      </w:divBdr>
    </w:div>
    <w:div w:id="1582520257">
      <w:bodyDiv w:val="1"/>
      <w:marLeft w:val="0"/>
      <w:marRight w:val="0"/>
      <w:marTop w:val="0"/>
      <w:marBottom w:val="0"/>
      <w:divBdr>
        <w:top w:val="none" w:sz="0" w:space="0" w:color="auto"/>
        <w:left w:val="none" w:sz="0" w:space="0" w:color="auto"/>
        <w:bottom w:val="none" w:sz="0" w:space="0" w:color="auto"/>
        <w:right w:val="none" w:sz="0" w:space="0" w:color="auto"/>
      </w:divBdr>
    </w:div>
    <w:div w:id="1604993502">
      <w:bodyDiv w:val="1"/>
      <w:marLeft w:val="0"/>
      <w:marRight w:val="0"/>
      <w:marTop w:val="0"/>
      <w:marBottom w:val="0"/>
      <w:divBdr>
        <w:top w:val="none" w:sz="0" w:space="0" w:color="auto"/>
        <w:left w:val="none" w:sz="0" w:space="0" w:color="auto"/>
        <w:bottom w:val="none" w:sz="0" w:space="0" w:color="auto"/>
        <w:right w:val="none" w:sz="0" w:space="0" w:color="auto"/>
      </w:divBdr>
    </w:div>
    <w:div w:id="1607737140">
      <w:bodyDiv w:val="1"/>
      <w:marLeft w:val="0"/>
      <w:marRight w:val="0"/>
      <w:marTop w:val="0"/>
      <w:marBottom w:val="0"/>
      <w:divBdr>
        <w:top w:val="none" w:sz="0" w:space="0" w:color="auto"/>
        <w:left w:val="none" w:sz="0" w:space="0" w:color="auto"/>
        <w:bottom w:val="none" w:sz="0" w:space="0" w:color="auto"/>
        <w:right w:val="none" w:sz="0" w:space="0" w:color="auto"/>
      </w:divBdr>
    </w:div>
    <w:div w:id="1630359832">
      <w:bodyDiv w:val="1"/>
      <w:marLeft w:val="0"/>
      <w:marRight w:val="0"/>
      <w:marTop w:val="0"/>
      <w:marBottom w:val="0"/>
      <w:divBdr>
        <w:top w:val="none" w:sz="0" w:space="0" w:color="auto"/>
        <w:left w:val="none" w:sz="0" w:space="0" w:color="auto"/>
        <w:bottom w:val="none" w:sz="0" w:space="0" w:color="auto"/>
        <w:right w:val="none" w:sz="0" w:space="0" w:color="auto"/>
      </w:divBdr>
    </w:div>
    <w:div w:id="1649213747">
      <w:bodyDiv w:val="1"/>
      <w:marLeft w:val="0"/>
      <w:marRight w:val="0"/>
      <w:marTop w:val="0"/>
      <w:marBottom w:val="0"/>
      <w:divBdr>
        <w:top w:val="none" w:sz="0" w:space="0" w:color="auto"/>
        <w:left w:val="none" w:sz="0" w:space="0" w:color="auto"/>
        <w:bottom w:val="none" w:sz="0" w:space="0" w:color="auto"/>
        <w:right w:val="none" w:sz="0" w:space="0" w:color="auto"/>
      </w:divBdr>
    </w:div>
    <w:div w:id="1665816318">
      <w:bodyDiv w:val="1"/>
      <w:marLeft w:val="0"/>
      <w:marRight w:val="0"/>
      <w:marTop w:val="0"/>
      <w:marBottom w:val="0"/>
      <w:divBdr>
        <w:top w:val="none" w:sz="0" w:space="0" w:color="auto"/>
        <w:left w:val="none" w:sz="0" w:space="0" w:color="auto"/>
        <w:bottom w:val="none" w:sz="0" w:space="0" w:color="auto"/>
        <w:right w:val="none" w:sz="0" w:space="0" w:color="auto"/>
      </w:divBdr>
    </w:div>
    <w:div w:id="1679695289">
      <w:bodyDiv w:val="1"/>
      <w:marLeft w:val="0"/>
      <w:marRight w:val="0"/>
      <w:marTop w:val="0"/>
      <w:marBottom w:val="0"/>
      <w:divBdr>
        <w:top w:val="none" w:sz="0" w:space="0" w:color="auto"/>
        <w:left w:val="none" w:sz="0" w:space="0" w:color="auto"/>
        <w:bottom w:val="none" w:sz="0" w:space="0" w:color="auto"/>
        <w:right w:val="none" w:sz="0" w:space="0" w:color="auto"/>
      </w:divBdr>
    </w:div>
    <w:div w:id="1686593251">
      <w:bodyDiv w:val="1"/>
      <w:marLeft w:val="0"/>
      <w:marRight w:val="0"/>
      <w:marTop w:val="0"/>
      <w:marBottom w:val="0"/>
      <w:divBdr>
        <w:top w:val="none" w:sz="0" w:space="0" w:color="auto"/>
        <w:left w:val="none" w:sz="0" w:space="0" w:color="auto"/>
        <w:bottom w:val="none" w:sz="0" w:space="0" w:color="auto"/>
        <w:right w:val="none" w:sz="0" w:space="0" w:color="auto"/>
      </w:divBdr>
    </w:div>
    <w:div w:id="1713336612">
      <w:bodyDiv w:val="1"/>
      <w:marLeft w:val="0"/>
      <w:marRight w:val="0"/>
      <w:marTop w:val="0"/>
      <w:marBottom w:val="0"/>
      <w:divBdr>
        <w:top w:val="none" w:sz="0" w:space="0" w:color="auto"/>
        <w:left w:val="none" w:sz="0" w:space="0" w:color="auto"/>
        <w:bottom w:val="none" w:sz="0" w:space="0" w:color="auto"/>
        <w:right w:val="none" w:sz="0" w:space="0" w:color="auto"/>
      </w:divBdr>
    </w:div>
    <w:div w:id="1748965677">
      <w:bodyDiv w:val="1"/>
      <w:marLeft w:val="0"/>
      <w:marRight w:val="0"/>
      <w:marTop w:val="0"/>
      <w:marBottom w:val="0"/>
      <w:divBdr>
        <w:top w:val="none" w:sz="0" w:space="0" w:color="auto"/>
        <w:left w:val="none" w:sz="0" w:space="0" w:color="auto"/>
        <w:bottom w:val="none" w:sz="0" w:space="0" w:color="auto"/>
        <w:right w:val="none" w:sz="0" w:space="0" w:color="auto"/>
      </w:divBdr>
    </w:div>
    <w:div w:id="1806777427">
      <w:bodyDiv w:val="1"/>
      <w:marLeft w:val="0"/>
      <w:marRight w:val="0"/>
      <w:marTop w:val="0"/>
      <w:marBottom w:val="0"/>
      <w:divBdr>
        <w:top w:val="none" w:sz="0" w:space="0" w:color="auto"/>
        <w:left w:val="none" w:sz="0" w:space="0" w:color="auto"/>
        <w:bottom w:val="none" w:sz="0" w:space="0" w:color="auto"/>
        <w:right w:val="none" w:sz="0" w:space="0" w:color="auto"/>
      </w:divBdr>
    </w:div>
    <w:div w:id="1811289434">
      <w:bodyDiv w:val="1"/>
      <w:marLeft w:val="0"/>
      <w:marRight w:val="0"/>
      <w:marTop w:val="0"/>
      <w:marBottom w:val="0"/>
      <w:divBdr>
        <w:top w:val="none" w:sz="0" w:space="0" w:color="auto"/>
        <w:left w:val="none" w:sz="0" w:space="0" w:color="auto"/>
        <w:bottom w:val="none" w:sz="0" w:space="0" w:color="auto"/>
        <w:right w:val="none" w:sz="0" w:space="0" w:color="auto"/>
      </w:divBdr>
    </w:div>
    <w:div w:id="1840535835">
      <w:bodyDiv w:val="1"/>
      <w:marLeft w:val="0"/>
      <w:marRight w:val="0"/>
      <w:marTop w:val="0"/>
      <w:marBottom w:val="0"/>
      <w:divBdr>
        <w:top w:val="none" w:sz="0" w:space="0" w:color="auto"/>
        <w:left w:val="none" w:sz="0" w:space="0" w:color="auto"/>
        <w:bottom w:val="none" w:sz="0" w:space="0" w:color="auto"/>
        <w:right w:val="none" w:sz="0" w:space="0" w:color="auto"/>
      </w:divBdr>
    </w:div>
    <w:div w:id="1867403437">
      <w:bodyDiv w:val="1"/>
      <w:marLeft w:val="0"/>
      <w:marRight w:val="0"/>
      <w:marTop w:val="0"/>
      <w:marBottom w:val="0"/>
      <w:divBdr>
        <w:top w:val="none" w:sz="0" w:space="0" w:color="auto"/>
        <w:left w:val="none" w:sz="0" w:space="0" w:color="auto"/>
        <w:bottom w:val="none" w:sz="0" w:space="0" w:color="auto"/>
        <w:right w:val="none" w:sz="0" w:space="0" w:color="auto"/>
      </w:divBdr>
    </w:div>
    <w:div w:id="1878816259">
      <w:bodyDiv w:val="1"/>
      <w:marLeft w:val="0"/>
      <w:marRight w:val="0"/>
      <w:marTop w:val="0"/>
      <w:marBottom w:val="0"/>
      <w:divBdr>
        <w:top w:val="none" w:sz="0" w:space="0" w:color="auto"/>
        <w:left w:val="none" w:sz="0" w:space="0" w:color="auto"/>
        <w:bottom w:val="none" w:sz="0" w:space="0" w:color="auto"/>
        <w:right w:val="none" w:sz="0" w:space="0" w:color="auto"/>
      </w:divBdr>
    </w:div>
    <w:div w:id="1885826341">
      <w:bodyDiv w:val="1"/>
      <w:marLeft w:val="0"/>
      <w:marRight w:val="0"/>
      <w:marTop w:val="0"/>
      <w:marBottom w:val="0"/>
      <w:divBdr>
        <w:top w:val="none" w:sz="0" w:space="0" w:color="auto"/>
        <w:left w:val="none" w:sz="0" w:space="0" w:color="auto"/>
        <w:bottom w:val="none" w:sz="0" w:space="0" w:color="auto"/>
        <w:right w:val="none" w:sz="0" w:space="0" w:color="auto"/>
      </w:divBdr>
    </w:div>
    <w:div w:id="1891309677">
      <w:bodyDiv w:val="1"/>
      <w:marLeft w:val="0"/>
      <w:marRight w:val="0"/>
      <w:marTop w:val="0"/>
      <w:marBottom w:val="0"/>
      <w:divBdr>
        <w:top w:val="none" w:sz="0" w:space="0" w:color="auto"/>
        <w:left w:val="none" w:sz="0" w:space="0" w:color="auto"/>
        <w:bottom w:val="none" w:sz="0" w:space="0" w:color="auto"/>
        <w:right w:val="none" w:sz="0" w:space="0" w:color="auto"/>
      </w:divBdr>
    </w:div>
    <w:div w:id="1990360888">
      <w:bodyDiv w:val="1"/>
      <w:marLeft w:val="0"/>
      <w:marRight w:val="0"/>
      <w:marTop w:val="0"/>
      <w:marBottom w:val="0"/>
      <w:divBdr>
        <w:top w:val="none" w:sz="0" w:space="0" w:color="auto"/>
        <w:left w:val="none" w:sz="0" w:space="0" w:color="auto"/>
        <w:bottom w:val="none" w:sz="0" w:space="0" w:color="auto"/>
        <w:right w:val="none" w:sz="0" w:space="0" w:color="auto"/>
      </w:divBdr>
    </w:div>
    <w:div w:id="2003965381">
      <w:bodyDiv w:val="1"/>
      <w:marLeft w:val="0"/>
      <w:marRight w:val="0"/>
      <w:marTop w:val="0"/>
      <w:marBottom w:val="0"/>
      <w:divBdr>
        <w:top w:val="none" w:sz="0" w:space="0" w:color="auto"/>
        <w:left w:val="none" w:sz="0" w:space="0" w:color="auto"/>
        <w:bottom w:val="none" w:sz="0" w:space="0" w:color="auto"/>
        <w:right w:val="none" w:sz="0" w:space="0" w:color="auto"/>
      </w:divBdr>
    </w:div>
    <w:div w:id="2025401403">
      <w:bodyDiv w:val="1"/>
      <w:marLeft w:val="0"/>
      <w:marRight w:val="0"/>
      <w:marTop w:val="0"/>
      <w:marBottom w:val="0"/>
      <w:divBdr>
        <w:top w:val="none" w:sz="0" w:space="0" w:color="auto"/>
        <w:left w:val="none" w:sz="0" w:space="0" w:color="auto"/>
        <w:bottom w:val="none" w:sz="0" w:space="0" w:color="auto"/>
        <w:right w:val="none" w:sz="0" w:space="0" w:color="auto"/>
      </w:divBdr>
    </w:div>
    <w:div w:id="2049795741">
      <w:bodyDiv w:val="1"/>
      <w:marLeft w:val="0"/>
      <w:marRight w:val="0"/>
      <w:marTop w:val="0"/>
      <w:marBottom w:val="0"/>
      <w:divBdr>
        <w:top w:val="none" w:sz="0" w:space="0" w:color="auto"/>
        <w:left w:val="none" w:sz="0" w:space="0" w:color="auto"/>
        <w:bottom w:val="none" w:sz="0" w:space="0" w:color="auto"/>
        <w:right w:val="none" w:sz="0" w:space="0" w:color="auto"/>
      </w:divBdr>
    </w:div>
    <w:div w:id="2059356278">
      <w:bodyDiv w:val="1"/>
      <w:marLeft w:val="0"/>
      <w:marRight w:val="0"/>
      <w:marTop w:val="0"/>
      <w:marBottom w:val="0"/>
      <w:divBdr>
        <w:top w:val="none" w:sz="0" w:space="0" w:color="auto"/>
        <w:left w:val="none" w:sz="0" w:space="0" w:color="auto"/>
        <w:bottom w:val="none" w:sz="0" w:space="0" w:color="auto"/>
        <w:right w:val="none" w:sz="0" w:space="0" w:color="auto"/>
      </w:divBdr>
    </w:div>
    <w:div w:id="2103798515">
      <w:bodyDiv w:val="1"/>
      <w:marLeft w:val="0"/>
      <w:marRight w:val="0"/>
      <w:marTop w:val="0"/>
      <w:marBottom w:val="0"/>
      <w:divBdr>
        <w:top w:val="none" w:sz="0" w:space="0" w:color="auto"/>
        <w:left w:val="none" w:sz="0" w:space="0" w:color="auto"/>
        <w:bottom w:val="none" w:sz="0" w:space="0" w:color="auto"/>
        <w:right w:val="none" w:sz="0" w:space="0" w:color="auto"/>
      </w:divBdr>
    </w:div>
    <w:div w:id="213891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CA7D60B2204C209B258905B810A542"/>
        <w:category>
          <w:name w:val="General"/>
          <w:gallery w:val="placeholder"/>
        </w:category>
        <w:types>
          <w:type w:val="bbPlcHdr"/>
        </w:types>
        <w:behaviors>
          <w:behavior w:val="content"/>
        </w:behaviors>
        <w:guid w:val="{51F8C97E-4B70-41CD-A113-5E02C22F6DB6}"/>
      </w:docPartPr>
      <w:docPartBody>
        <w:p w:rsidR="00383CDB" w:rsidRDefault="00383CDB" w:rsidP="00383CDB">
          <w:pPr>
            <w:pStyle w:val="DACA7D60B2204C209B258905B810A542"/>
          </w:pPr>
          <w:r>
            <w:rPr>
              <w:rFonts w:asciiTheme="majorHAnsi" w:eastAsiaTheme="majorEastAsia" w:hAnsiTheme="majorHAnsi" w:cstheme="majorBidi"/>
              <w:caps/>
            </w:rPr>
            <w:t>[Type the company name]</w:t>
          </w:r>
        </w:p>
      </w:docPartBody>
    </w:docPart>
    <w:docPart>
      <w:docPartPr>
        <w:name w:val="9FE85AD3CDB942A3B74D8EA5AA0ECC8F"/>
        <w:category>
          <w:name w:val="General"/>
          <w:gallery w:val="placeholder"/>
        </w:category>
        <w:types>
          <w:type w:val="bbPlcHdr"/>
        </w:types>
        <w:behaviors>
          <w:behavior w:val="content"/>
        </w:behaviors>
        <w:guid w:val="{6745EB0A-35F9-462E-8417-B4AFC7CA13BD}"/>
      </w:docPartPr>
      <w:docPartBody>
        <w:p w:rsidR="00383CDB" w:rsidRDefault="00383CDB" w:rsidP="00383CDB">
          <w:pPr>
            <w:pStyle w:val="9FE85AD3CDB942A3B74D8EA5AA0ECC8F"/>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rlett">
    <w:panose1 w:val="00000000000000000000"/>
    <w:charset w:val="02"/>
    <w:family w:val="auto"/>
    <w:pitch w:val="variable"/>
    <w:sig w:usb0="00000000" w:usb1="10000000" w:usb2="00000000" w:usb3="00000000" w:csb0="80000000" w:csb1="00000000"/>
  </w:font>
  <w:font w:name="SimSun;宋体">
    <w:panose1 w:val="00000000000000000000"/>
    <w:charset w:val="80"/>
    <w:family w:val="roman"/>
    <w:notTrueType/>
    <w:pitch w:val="default"/>
  </w:font>
  <w:font w:name="Liberation Sans;Arial">
    <w:panose1 w:val="00000000000000000000"/>
    <w:charset w:val="00"/>
    <w:family w:val="roman"/>
    <w:notTrueType/>
    <w:pitch w:val="default"/>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entury Schoolbook L;Times New">
    <w:altName w:val="Times New Roman"/>
    <w:panose1 w:val="00000000000000000000"/>
    <w:charset w:val="00"/>
    <w:family w:val="roman"/>
    <w:notTrueType/>
    <w:pitch w:val="default"/>
  </w:font>
  <w:font w:name="Century Schoolbook">
    <w:panose1 w:val="02040604050505020304"/>
    <w:charset w:val="00"/>
    <w:family w:val="roman"/>
    <w:pitch w:val="variable"/>
    <w:sig w:usb0="00000287" w:usb1="00000000" w:usb2="00000000" w:usb3="00000000" w:csb0="0000009F" w:csb1="00000000"/>
  </w:font>
  <w:font w:name="Century Schoolbook L">
    <w:altName w:val="Times New Roman"/>
    <w:charset w:val="00"/>
    <w:family w:val="auto"/>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DB"/>
    <w:rsid w:val="000004EB"/>
    <w:rsid w:val="000B3D14"/>
    <w:rsid w:val="00166B68"/>
    <w:rsid w:val="001927D2"/>
    <w:rsid w:val="00210F3A"/>
    <w:rsid w:val="00383CDB"/>
    <w:rsid w:val="003C3163"/>
    <w:rsid w:val="003C56C3"/>
    <w:rsid w:val="003E61E1"/>
    <w:rsid w:val="003F2A78"/>
    <w:rsid w:val="00407740"/>
    <w:rsid w:val="004B2E50"/>
    <w:rsid w:val="006662F7"/>
    <w:rsid w:val="006D752B"/>
    <w:rsid w:val="00700E1A"/>
    <w:rsid w:val="008418F8"/>
    <w:rsid w:val="008704C2"/>
    <w:rsid w:val="0089481E"/>
    <w:rsid w:val="008A2FAD"/>
    <w:rsid w:val="008C17C6"/>
    <w:rsid w:val="00935566"/>
    <w:rsid w:val="00961E24"/>
    <w:rsid w:val="00997DF7"/>
    <w:rsid w:val="009A52B5"/>
    <w:rsid w:val="00A33ABD"/>
    <w:rsid w:val="00A72EE6"/>
    <w:rsid w:val="00B0185B"/>
    <w:rsid w:val="00B02E0F"/>
    <w:rsid w:val="00BD5C57"/>
    <w:rsid w:val="00C23C7A"/>
    <w:rsid w:val="00C32935"/>
    <w:rsid w:val="00C3339F"/>
    <w:rsid w:val="00D23525"/>
    <w:rsid w:val="00D4319E"/>
    <w:rsid w:val="00D86C35"/>
    <w:rsid w:val="00D911C6"/>
    <w:rsid w:val="00DA04DF"/>
    <w:rsid w:val="00F3372A"/>
    <w:rsid w:val="00FC5C4E"/>
    <w:rsid w:val="00FF3A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CA7D60B2204C209B258905B810A542">
    <w:name w:val="DACA7D60B2204C209B258905B810A542"/>
    <w:rsid w:val="00383CDB"/>
  </w:style>
  <w:style w:type="paragraph" w:customStyle="1" w:styleId="9FE85AD3CDB942A3B74D8EA5AA0ECC8F">
    <w:name w:val="9FE85AD3CDB942A3B74D8EA5AA0ECC8F"/>
    <w:rsid w:val="00383CD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CA7D60B2204C209B258905B810A542">
    <w:name w:val="DACA7D60B2204C209B258905B810A542"/>
    <w:rsid w:val="00383CDB"/>
  </w:style>
  <w:style w:type="paragraph" w:customStyle="1" w:styleId="9FE85AD3CDB942A3B74D8EA5AA0ECC8F">
    <w:name w:val="9FE85AD3CDB942A3B74D8EA5AA0ECC8F"/>
    <w:rsid w:val="00383C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12</Pages>
  <Words>2315</Words>
  <Characters>13200</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Account Validation API</vt:lpstr>
    </vt:vector>
  </TitlesOfParts>
  <Company>RBL Bank ltd</Company>
  <LinksUpToDate>false</LinksUpToDate>
  <CharactersWithSpaces>15485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 Inquiry API</dc:title>
  <dc:creator>Shrikant D Patil-Ext</dc:creator>
  <cp:lastModifiedBy>Siddharth Goyal</cp:lastModifiedBy>
  <cp:revision>18</cp:revision>
  <cp:lastPrinted>2018-03-23T12:13:00Z</cp:lastPrinted>
  <dcterms:created xsi:type="dcterms:W3CDTF">2018-05-03T12:39:00Z</dcterms:created>
  <dcterms:modified xsi:type="dcterms:W3CDTF">2018-05-03T14:34:00Z</dcterms:modified>
</cp:coreProperties>
</file>